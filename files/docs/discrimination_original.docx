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C171" w14:textId="77777777" w:rsidR="00135F86" w:rsidRPr="006E1817" w:rsidRDefault="00135F86" w:rsidP="00135F86">
      <w:pPr>
        <w:jc w:val="center"/>
        <w:rPr>
          <w:rFonts w:ascii="Arial" w:hAnsi="Arial" w:cs="Arial"/>
          <w:b/>
          <w:bCs/>
          <w:u w:val="single"/>
        </w:rPr>
      </w:pPr>
      <w:r w:rsidRPr="00C23B28">
        <w:rPr>
          <w:rFonts w:ascii="Arial" w:hAnsi="Arial" w:cs="Arial"/>
          <w:b/>
          <w:bCs/>
          <w:highlight w:val="yellow"/>
          <w:u w:val="single"/>
        </w:rPr>
        <w:t>DRAFT</w:t>
      </w:r>
    </w:p>
    <w:p w14:paraId="7AE6056E" w14:textId="246F43B4" w:rsidR="00135F86" w:rsidRPr="006E1817" w:rsidRDefault="00135F86" w:rsidP="00135F86">
      <w:pPr>
        <w:jc w:val="center"/>
        <w:rPr>
          <w:rFonts w:ascii="Arial" w:hAnsi="Arial" w:cs="Arial"/>
          <w:b/>
          <w:bCs/>
          <w:u w:val="single"/>
        </w:rPr>
      </w:pPr>
      <w:r>
        <w:rPr>
          <w:rFonts w:ascii="Arial" w:hAnsi="Arial" w:cs="Arial"/>
          <w:b/>
          <w:bCs/>
          <w:u w:val="single"/>
        </w:rPr>
        <w:t xml:space="preserve">University of Toronto Faculty Association </w:t>
      </w:r>
      <w:r>
        <w:rPr>
          <w:rFonts w:ascii="Arial" w:hAnsi="Arial" w:cs="Arial"/>
          <w:b/>
          <w:bCs/>
          <w:u w:val="single"/>
        </w:rPr>
        <w:br/>
      </w:r>
      <w:r w:rsidRPr="006E1817">
        <w:rPr>
          <w:rFonts w:ascii="Arial" w:hAnsi="Arial" w:cs="Arial"/>
          <w:b/>
          <w:bCs/>
          <w:u w:val="single"/>
        </w:rPr>
        <w:t xml:space="preserve">Interim </w:t>
      </w:r>
      <w:r w:rsidR="00B3325E">
        <w:rPr>
          <w:rFonts w:ascii="Arial" w:hAnsi="Arial" w:cs="Arial"/>
          <w:b/>
          <w:bCs/>
          <w:u w:val="single"/>
        </w:rPr>
        <w:t xml:space="preserve">Policy and Procedure for </w:t>
      </w:r>
      <w:r w:rsidRPr="006E1817">
        <w:rPr>
          <w:rFonts w:ascii="Arial" w:hAnsi="Arial" w:cs="Arial"/>
          <w:b/>
          <w:bCs/>
          <w:u w:val="single"/>
        </w:rPr>
        <w:t>Internal Harassment and Discrimination Complaints</w:t>
      </w:r>
      <w:r w:rsidR="002D7A07">
        <w:rPr>
          <w:rFonts w:ascii="Arial" w:hAnsi="Arial" w:cs="Arial"/>
          <w:b/>
          <w:bCs/>
          <w:u w:val="single"/>
        </w:rPr>
        <w:t xml:space="preserve"> </w:t>
      </w:r>
    </w:p>
    <w:p w14:paraId="656B570D" w14:textId="77777777" w:rsidR="00135F86" w:rsidRPr="006E1817" w:rsidRDefault="00135F86" w:rsidP="00135F86">
      <w:pPr>
        <w:pStyle w:val="Default"/>
        <w:jc w:val="both"/>
        <w:rPr>
          <w:rFonts w:ascii="Arial" w:hAnsi="Arial" w:cs="Arial"/>
          <w:color w:val="000000" w:themeColor="text1"/>
          <w:sz w:val="22"/>
          <w:szCs w:val="22"/>
        </w:rPr>
      </w:pPr>
    </w:p>
    <w:p w14:paraId="61F784EF" w14:textId="77777777" w:rsidR="00135F86" w:rsidRPr="00A67CCE" w:rsidRDefault="00135F86" w:rsidP="00135F86">
      <w:pPr>
        <w:pStyle w:val="Default"/>
        <w:jc w:val="both"/>
        <w:rPr>
          <w:rFonts w:ascii="Arial" w:hAnsi="Arial" w:cs="Arial"/>
          <w:b/>
          <w:bCs/>
          <w:color w:val="000000" w:themeColor="text1"/>
        </w:rPr>
      </w:pPr>
      <w:r w:rsidRPr="00A67CCE">
        <w:rPr>
          <w:rFonts w:ascii="Arial" w:hAnsi="Arial" w:cs="Arial"/>
          <w:b/>
          <w:bCs/>
          <w:color w:val="000000" w:themeColor="text1"/>
        </w:rPr>
        <w:t>Background</w:t>
      </w:r>
    </w:p>
    <w:p w14:paraId="6FB39E49" w14:textId="77777777" w:rsidR="00135F86" w:rsidRPr="00A67CCE" w:rsidRDefault="00135F86" w:rsidP="00135F86">
      <w:pPr>
        <w:pStyle w:val="Default"/>
        <w:jc w:val="both"/>
        <w:rPr>
          <w:rFonts w:ascii="Arial" w:hAnsi="Arial" w:cs="Arial"/>
          <w:b/>
          <w:bCs/>
          <w:color w:val="000000" w:themeColor="text1"/>
        </w:rPr>
      </w:pPr>
    </w:p>
    <w:p w14:paraId="58CC5213" w14:textId="69B0DA9F" w:rsidR="00135F86" w:rsidRPr="00A67CCE" w:rsidRDefault="00135F86" w:rsidP="00B93383">
      <w:pPr>
        <w:pStyle w:val="Default"/>
        <w:numPr>
          <w:ilvl w:val="0"/>
          <w:numId w:val="7"/>
        </w:numPr>
        <w:jc w:val="both"/>
        <w:rPr>
          <w:rFonts w:ascii="Arial" w:hAnsi="Arial" w:cs="Arial"/>
          <w:color w:val="000000" w:themeColor="text1"/>
        </w:rPr>
      </w:pPr>
      <w:r w:rsidRPr="00A67CCE">
        <w:rPr>
          <w:rFonts w:ascii="Arial" w:hAnsi="Arial" w:cs="Arial"/>
          <w:color w:val="000000" w:themeColor="text1"/>
        </w:rPr>
        <w:t>The University of Toronto Faculty Association (</w:t>
      </w:r>
      <w:r w:rsidR="00D614AA" w:rsidRPr="00A67CCE">
        <w:rPr>
          <w:rFonts w:ascii="Arial" w:hAnsi="Arial" w:cs="Arial"/>
          <w:color w:val="000000" w:themeColor="text1"/>
        </w:rPr>
        <w:t>“</w:t>
      </w:r>
      <w:r w:rsidRPr="00A67CCE">
        <w:rPr>
          <w:rFonts w:ascii="Arial" w:hAnsi="Arial" w:cs="Arial"/>
          <w:color w:val="000000" w:themeColor="text1"/>
        </w:rPr>
        <w:t>UTFA</w:t>
      </w:r>
      <w:r w:rsidR="00D614AA" w:rsidRPr="00A67CCE">
        <w:rPr>
          <w:rFonts w:ascii="Arial" w:hAnsi="Arial" w:cs="Arial"/>
          <w:color w:val="000000" w:themeColor="text1"/>
        </w:rPr>
        <w:t>”</w:t>
      </w:r>
      <w:r w:rsidRPr="00A67CCE">
        <w:rPr>
          <w:rFonts w:ascii="Arial" w:hAnsi="Arial" w:cs="Arial"/>
          <w:color w:val="000000" w:themeColor="text1"/>
        </w:rPr>
        <w:t>) is committed to ensuring that all UTFA meetings</w:t>
      </w:r>
      <w:r w:rsidR="00B3325E" w:rsidRPr="00A67CCE">
        <w:rPr>
          <w:rFonts w:ascii="Arial" w:hAnsi="Arial" w:cs="Arial"/>
          <w:color w:val="000000" w:themeColor="text1"/>
        </w:rPr>
        <w:t>,</w:t>
      </w:r>
      <w:r w:rsidRPr="00A67CCE">
        <w:rPr>
          <w:rFonts w:ascii="Arial" w:hAnsi="Arial" w:cs="Arial"/>
          <w:color w:val="000000" w:themeColor="text1"/>
        </w:rPr>
        <w:t xml:space="preserve"> events</w:t>
      </w:r>
      <w:r w:rsidR="00254200">
        <w:rPr>
          <w:rFonts w:ascii="Arial" w:hAnsi="Arial" w:cs="Arial"/>
          <w:color w:val="000000" w:themeColor="text1"/>
        </w:rPr>
        <w:t>, and communications</w:t>
      </w:r>
      <w:r w:rsidRPr="00A67CCE">
        <w:rPr>
          <w:rFonts w:ascii="Arial" w:hAnsi="Arial" w:cs="Arial"/>
          <w:color w:val="000000" w:themeColor="text1"/>
        </w:rPr>
        <w:t xml:space="preserve"> are free of harassment and discrimination. Harassing or discriminatory behaviour undermines an individual’s right to participate fully and equally in UTFA’s work </w:t>
      </w:r>
      <w:r w:rsidR="00E92B37">
        <w:rPr>
          <w:rFonts w:ascii="Arial" w:hAnsi="Arial" w:cs="Arial"/>
          <w:color w:val="000000" w:themeColor="text1"/>
        </w:rPr>
        <w:t>and</w:t>
      </w:r>
      <w:r w:rsidRPr="00A67CCE">
        <w:rPr>
          <w:rFonts w:ascii="Arial" w:hAnsi="Arial" w:cs="Arial"/>
          <w:color w:val="000000" w:themeColor="text1"/>
        </w:rPr>
        <w:t xml:space="preserve"> the purposes and goals of our organization. </w:t>
      </w:r>
    </w:p>
    <w:p w14:paraId="317590F9" w14:textId="77777777" w:rsidR="00135F86" w:rsidRPr="00A67CCE" w:rsidRDefault="00135F86" w:rsidP="00135F86">
      <w:pPr>
        <w:pStyle w:val="Default"/>
        <w:jc w:val="both"/>
        <w:rPr>
          <w:rFonts w:ascii="Arial" w:hAnsi="Arial" w:cs="Arial"/>
          <w:color w:val="000000" w:themeColor="text1"/>
        </w:rPr>
      </w:pPr>
    </w:p>
    <w:p w14:paraId="064773C8" w14:textId="4EFD621C" w:rsidR="00135F86" w:rsidRPr="00A67CCE" w:rsidRDefault="00135F86" w:rsidP="00B93383">
      <w:pPr>
        <w:pStyle w:val="Default"/>
        <w:numPr>
          <w:ilvl w:val="0"/>
          <w:numId w:val="7"/>
        </w:numPr>
        <w:jc w:val="both"/>
        <w:rPr>
          <w:rFonts w:ascii="Arial" w:hAnsi="Arial" w:cs="Arial"/>
          <w:color w:val="000000" w:themeColor="text1"/>
        </w:rPr>
      </w:pPr>
      <w:r w:rsidRPr="00A67CCE">
        <w:rPr>
          <w:rFonts w:ascii="Arial" w:hAnsi="Arial" w:cs="Arial"/>
          <w:color w:val="000000" w:themeColor="text1"/>
        </w:rPr>
        <w:t xml:space="preserve">UTFA has resolved to adopt a policy for addressing complaints of harassment and discrimination within the organization.  In the meantime, UTFA’s Executive </w:t>
      </w:r>
      <w:r w:rsidR="00430725">
        <w:rPr>
          <w:rFonts w:ascii="Arial" w:hAnsi="Arial" w:cs="Arial"/>
        </w:rPr>
        <w:t>Committee</w:t>
      </w:r>
      <w:r w:rsidR="00430725" w:rsidRPr="00A67CCE">
        <w:rPr>
          <w:rFonts w:ascii="Arial" w:hAnsi="Arial" w:cs="Arial"/>
          <w:color w:val="000000" w:themeColor="text1"/>
        </w:rPr>
        <w:t xml:space="preserve"> </w:t>
      </w:r>
      <w:r w:rsidRPr="00A67CCE">
        <w:rPr>
          <w:rFonts w:ascii="Arial" w:hAnsi="Arial" w:cs="Arial"/>
          <w:color w:val="000000" w:themeColor="text1"/>
        </w:rPr>
        <w:t xml:space="preserve">has prepared this </w:t>
      </w:r>
      <w:r w:rsidR="00B3325E" w:rsidRPr="00A67CCE">
        <w:rPr>
          <w:rFonts w:ascii="Arial" w:hAnsi="Arial" w:cs="Arial"/>
          <w:color w:val="000000" w:themeColor="text1"/>
        </w:rPr>
        <w:t>Interim Policy and Procedure for Internal Harassment and Discrimination Complaints</w:t>
      </w:r>
      <w:r w:rsidR="00B81AAF" w:rsidRPr="00A67CCE">
        <w:rPr>
          <w:rFonts w:ascii="Arial" w:hAnsi="Arial" w:cs="Arial"/>
          <w:color w:val="000000" w:themeColor="text1"/>
        </w:rPr>
        <w:t xml:space="preserve"> </w:t>
      </w:r>
      <w:r w:rsidRPr="00A67CCE">
        <w:rPr>
          <w:rFonts w:ascii="Arial" w:hAnsi="Arial" w:cs="Arial"/>
          <w:color w:val="000000" w:themeColor="text1"/>
        </w:rPr>
        <w:t xml:space="preserve">(the “Policy”). This Policy will apply until it is replaced by a new UTFA Policy. </w:t>
      </w:r>
    </w:p>
    <w:p w14:paraId="7E317287" w14:textId="77777777" w:rsidR="00135F86" w:rsidRPr="00A67CCE" w:rsidRDefault="00135F86" w:rsidP="00135F86">
      <w:pPr>
        <w:pStyle w:val="Default"/>
        <w:jc w:val="both"/>
        <w:rPr>
          <w:rFonts w:ascii="Arial" w:hAnsi="Arial" w:cs="Arial"/>
          <w:b/>
          <w:bCs/>
          <w:color w:val="000000" w:themeColor="text1"/>
        </w:rPr>
      </w:pPr>
    </w:p>
    <w:p w14:paraId="0AD2BD99" w14:textId="77777777" w:rsidR="00135F86" w:rsidRPr="00A67CCE" w:rsidRDefault="00135F86" w:rsidP="00135F86">
      <w:pPr>
        <w:jc w:val="both"/>
        <w:rPr>
          <w:rFonts w:ascii="Arial" w:hAnsi="Arial" w:cs="Arial"/>
          <w:b/>
          <w:bCs/>
          <w:color w:val="000000" w:themeColor="text1"/>
          <w:sz w:val="24"/>
          <w:szCs w:val="24"/>
          <w:u w:val="single"/>
        </w:rPr>
      </w:pPr>
      <w:r w:rsidRPr="00A67CCE">
        <w:rPr>
          <w:rFonts w:ascii="Arial" w:hAnsi="Arial" w:cs="Arial"/>
          <w:b/>
          <w:bCs/>
          <w:color w:val="000000" w:themeColor="text1"/>
          <w:sz w:val="24"/>
          <w:szCs w:val="24"/>
        </w:rPr>
        <w:t>Definitions</w:t>
      </w:r>
    </w:p>
    <w:p w14:paraId="51C04962" w14:textId="2BB44CDE" w:rsidR="00135F86" w:rsidRPr="00B93383" w:rsidRDefault="00135F86" w:rsidP="00B93383">
      <w:pPr>
        <w:pStyle w:val="ListParagraph"/>
        <w:numPr>
          <w:ilvl w:val="0"/>
          <w:numId w:val="7"/>
        </w:numPr>
        <w:jc w:val="both"/>
        <w:rPr>
          <w:rFonts w:ascii="Arial" w:hAnsi="Arial" w:cs="Arial"/>
          <w:sz w:val="24"/>
          <w:szCs w:val="24"/>
        </w:rPr>
      </w:pPr>
      <w:r w:rsidRPr="00B93383">
        <w:rPr>
          <w:rFonts w:ascii="Arial" w:hAnsi="Arial" w:cs="Arial"/>
          <w:b/>
          <w:bCs/>
          <w:sz w:val="24"/>
          <w:szCs w:val="24"/>
        </w:rPr>
        <w:t xml:space="preserve">Harassment </w:t>
      </w:r>
      <w:r w:rsidRPr="00B93383">
        <w:rPr>
          <w:rFonts w:ascii="Arial" w:hAnsi="Arial" w:cs="Arial"/>
          <w:sz w:val="24"/>
          <w:szCs w:val="24"/>
        </w:rPr>
        <w:t xml:space="preserve">is any vexatious comment or conduct against someone that is known or ought reasonably to be known to be unwelcome. It includes harassment on the prohibited grounds identified under the Ontario </w:t>
      </w:r>
      <w:r w:rsidRPr="00B93383">
        <w:rPr>
          <w:rFonts w:ascii="Arial" w:hAnsi="Arial" w:cs="Arial"/>
          <w:i/>
          <w:iCs/>
          <w:sz w:val="24"/>
          <w:szCs w:val="24"/>
        </w:rPr>
        <w:t>Human Rights Code</w:t>
      </w:r>
      <w:r w:rsidRPr="00B93383">
        <w:rPr>
          <w:rFonts w:ascii="Arial" w:hAnsi="Arial" w:cs="Arial"/>
          <w:sz w:val="24"/>
          <w:szCs w:val="24"/>
        </w:rPr>
        <w:t>, as well as sexual, psychological</w:t>
      </w:r>
      <w:r w:rsidR="00B3325E" w:rsidRPr="00B93383">
        <w:rPr>
          <w:rFonts w:ascii="Arial" w:hAnsi="Arial" w:cs="Arial"/>
          <w:sz w:val="24"/>
          <w:szCs w:val="24"/>
        </w:rPr>
        <w:t>,</w:t>
      </w:r>
      <w:r w:rsidRPr="00B93383">
        <w:rPr>
          <w:rFonts w:ascii="Arial" w:hAnsi="Arial" w:cs="Arial"/>
          <w:sz w:val="24"/>
          <w:szCs w:val="24"/>
        </w:rPr>
        <w:t xml:space="preserve"> and personal harassment.</w:t>
      </w:r>
    </w:p>
    <w:p w14:paraId="12F50934" w14:textId="77777777" w:rsidR="00B93383" w:rsidRPr="00B93383" w:rsidRDefault="00B93383" w:rsidP="00B93383">
      <w:pPr>
        <w:pStyle w:val="ListParagraph"/>
        <w:jc w:val="both"/>
        <w:rPr>
          <w:rFonts w:ascii="Arial" w:hAnsi="Arial" w:cs="Arial"/>
          <w:sz w:val="24"/>
          <w:szCs w:val="24"/>
        </w:rPr>
      </w:pPr>
    </w:p>
    <w:p w14:paraId="58CC1449" w14:textId="69057F64" w:rsidR="00135F86" w:rsidRPr="00B93383" w:rsidRDefault="00135F86" w:rsidP="00B93383">
      <w:pPr>
        <w:pStyle w:val="ListParagraph"/>
        <w:numPr>
          <w:ilvl w:val="0"/>
          <w:numId w:val="7"/>
        </w:numPr>
        <w:jc w:val="both"/>
        <w:rPr>
          <w:rFonts w:ascii="Arial" w:hAnsi="Arial" w:cs="Arial"/>
          <w:sz w:val="24"/>
          <w:szCs w:val="24"/>
        </w:rPr>
      </w:pPr>
      <w:r w:rsidRPr="00B93383">
        <w:rPr>
          <w:rFonts w:ascii="Arial" w:hAnsi="Arial" w:cs="Arial"/>
          <w:b/>
          <w:bCs/>
          <w:sz w:val="24"/>
          <w:szCs w:val="24"/>
        </w:rPr>
        <w:t xml:space="preserve">Discrimination </w:t>
      </w:r>
      <w:r w:rsidRPr="00B93383">
        <w:rPr>
          <w:rFonts w:ascii="Arial" w:hAnsi="Arial" w:cs="Arial"/>
          <w:sz w:val="24"/>
          <w:szCs w:val="24"/>
        </w:rPr>
        <w:t>is the act of treating an individual or group differently, unfairly</w:t>
      </w:r>
      <w:r w:rsidR="00B3325E" w:rsidRPr="00B93383">
        <w:rPr>
          <w:rFonts w:ascii="Arial" w:hAnsi="Arial" w:cs="Arial"/>
          <w:sz w:val="24"/>
          <w:szCs w:val="24"/>
        </w:rPr>
        <w:t>,</w:t>
      </w:r>
      <w:r w:rsidRPr="00B93383">
        <w:rPr>
          <w:rFonts w:ascii="Arial" w:hAnsi="Arial" w:cs="Arial"/>
          <w:sz w:val="24"/>
          <w:szCs w:val="24"/>
        </w:rPr>
        <w:t xml:space="preserve"> and usually to their detriment, because of their </w:t>
      </w:r>
      <w:r w:rsidR="003B5DD3" w:rsidRPr="00B93383">
        <w:rPr>
          <w:rFonts w:ascii="Arial" w:hAnsi="Arial" w:cs="Arial"/>
          <w:sz w:val="24"/>
          <w:szCs w:val="24"/>
        </w:rPr>
        <w:t>race, ancestry, place of origin, colour, ethnic origin, citizenship, creed, sex, sexual orientation, gender identity, gender expression, age, marital status, family status or disability</w:t>
      </w:r>
      <w:r w:rsidR="00B3325E" w:rsidRPr="00B93383">
        <w:rPr>
          <w:rFonts w:ascii="Arial" w:hAnsi="Arial" w:cs="Arial"/>
          <w:sz w:val="24"/>
          <w:szCs w:val="24"/>
        </w:rPr>
        <w:t>,</w:t>
      </w:r>
      <w:r w:rsidRPr="00B93383">
        <w:rPr>
          <w:rFonts w:ascii="Arial" w:hAnsi="Arial" w:cs="Arial"/>
          <w:sz w:val="24"/>
          <w:szCs w:val="24"/>
        </w:rPr>
        <w:t xml:space="preserve"> or other personal characteristics protected under the</w:t>
      </w:r>
      <w:r w:rsidR="00D614AA" w:rsidRPr="00B93383">
        <w:rPr>
          <w:rFonts w:ascii="Arial" w:hAnsi="Arial" w:cs="Arial"/>
          <w:sz w:val="24"/>
          <w:szCs w:val="24"/>
        </w:rPr>
        <w:t xml:space="preserve"> Ontario</w:t>
      </w:r>
      <w:r w:rsidRPr="00B93383">
        <w:rPr>
          <w:rFonts w:ascii="Arial" w:hAnsi="Arial" w:cs="Arial"/>
          <w:sz w:val="24"/>
          <w:szCs w:val="24"/>
        </w:rPr>
        <w:t xml:space="preserve"> </w:t>
      </w:r>
      <w:r w:rsidRPr="00B93383">
        <w:rPr>
          <w:rFonts w:ascii="Arial" w:hAnsi="Arial" w:cs="Arial"/>
          <w:i/>
          <w:iCs/>
          <w:sz w:val="24"/>
          <w:szCs w:val="24"/>
        </w:rPr>
        <w:t>Human Rights Code</w:t>
      </w:r>
      <w:r w:rsidRPr="00B93383">
        <w:rPr>
          <w:rFonts w:ascii="Arial" w:hAnsi="Arial" w:cs="Arial"/>
          <w:sz w:val="24"/>
          <w:szCs w:val="24"/>
        </w:rPr>
        <w:t>.</w:t>
      </w:r>
    </w:p>
    <w:p w14:paraId="797680F8" w14:textId="77777777" w:rsidR="00324F03" w:rsidRPr="00A67CCE" w:rsidRDefault="00324F03" w:rsidP="00135F86">
      <w:pPr>
        <w:jc w:val="both"/>
        <w:rPr>
          <w:rFonts w:ascii="Arial" w:hAnsi="Arial" w:cs="Arial"/>
          <w:b/>
          <w:bCs/>
          <w:sz w:val="24"/>
          <w:szCs w:val="24"/>
        </w:rPr>
      </w:pPr>
    </w:p>
    <w:p w14:paraId="3083CD54" w14:textId="3AAA1101" w:rsidR="00135F86" w:rsidRPr="00A67CCE" w:rsidRDefault="00135F86" w:rsidP="00135F86">
      <w:pPr>
        <w:jc w:val="both"/>
        <w:rPr>
          <w:rFonts w:ascii="Arial" w:hAnsi="Arial" w:cs="Arial"/>
          <w:b/>
          <w:bCs/>
          <w:sz w:val="24"/>
          <w:szCs w:val="24"/>
        </w:rPr>
      </w:pPr>
      <w:r w:rsidRPr="00A67CCE">
        <w:rPr>
          <w:rFonts w:ascii="Arial" w:hAnsi="Arial" w:cs="Arial"/>
          <w:b/>
          <w:bCs/>
          <w:sz w:val="24"/>
          <w:szCs w:val="24"/>
        </w:rPr>
        <w:t>Application of this Policy</w:t>
      </w:r>
    </w:p>
    <w:p w14:paraId="4B68EBC1" w14:textId="36C65915" w:rsidR="00135F86" w:rsidRPr="00B93383" w:rsidRDefault="00135F86" w:rsidP="00B93383">
      <w:pPr>
        <w:pStyle w:val="ListParagraph"/>
        <w:numPr>
          <w:ilvl w:val="0"/>
          <w:numId w:val="7"/>
        </w:numPr>
        <w:jc w:val="both"/>
        <w:rPr>
          <w:rFonts w:ascii="Arial" w:hAnsi="Arial" w:cs="Arial"/>
          <w:sz w:val="24"/>
          <w:szCs w:val="24"/>
        </w:rPr>
      </w:pPr>
      <w:r w:rsidRPr="00B93383">
        <w:rPr>
          <w:rFonts w:ascii="Arial" w:hAnsi="Arial" w:cs="Arial"/>
          <w:sz w:val="24"/>
          <w:szCs w:val="24"/>
        </w:rPr>
        <w:t>This Policy applies to all UTFA members</w:t>
      </w:r>
      <w:r w:rsidR="00F40EC4" w:rsidRPr="00B93383">
        <w:rPr>
          <w:rFonts w:ascii="Arial" w:hAnsi="Arial" w:cs="Arial"/>
          <w:sz w:val="24"/>
          <w:szCs w:val="24"/>
        </w:rPr>
        <w:t xml:space="preserve"> </w:t>
      </w:r>
      <w:r w:rsidRPr="00B93383">
        <w:rPr>
          <w:rFonts w:ascii="Arial" w:hAnsi="Arial" w:cs="Arial"/>
          <w:sz w:val="24"/>
          <w:szCs w:val="24"/>
        </w:rPr>
        <w:t xml:space="preserve">when they participate in </w:t>
      </w:r>
      <w:r w:rsidR="00E92B37" w:rsidRPr="00B93383">
        <w:rPr>
          <w:rFonts w:ascii="Arial" w:hAnsi="Arial" w:cs="Arial"/>
          <w:sz w:val="24"/>
          <w:szCs w:val="24"/>
        </w:rPr>
        <w:t xml:space="preserve">UTFA </w:t>
      </w:r>
      <w:r w:rsidRPr="00B93383">
        <w:rPr>
          <w:rFonts w:ascii="Arial" w:hAnsi="Arial" w:cs="Arial"/>
          <w:sz w:val="24"/>
          <w:szCs w:val="24"/>
        </w:rPr>
        <w:t xml:space="preserve">meetings, events and communications </w:t>
      </w:r>
      <w:r w:rsidR="00B57798" w:rsidRPr="00B93383">
        <w:rPr>
          <w:rFonts w:ascii="Arial" w:hAnsi="Arial" w:cs="Arial"/>
          <w:sz w:val="24"/>
          <w:szCs w:val="24"/>
        </w:rPr>
        <w:t>with one another</w:t>
      </w:r>
      <w:r w:rsidR="000C7F55" w:rsidRPr="00B93383">
        <w:rPr>
          <w:rFonts w:ascii="Arial" w:hAnsi="Arial" w:cs="Arial"/>
          <w:sz w:val="24"/>
          <w:szCs w:val="24"/>
        </w:rPr>
        <w:t>, and</w:t>
      </w:r>
      <w:r w:rsidR="00B57798" w:rsidRPr="00B93383">
        <w:rPr>
          <w:rFonts w:ascii="Arial" w:hAnsi="Arial" w:cs="Arial"/>
          <w:sz w:val="24"/>
          <w:szCs w:val="24"/>
        </w:rPr>
        <w:t xml:space="preserve"> </w:t>
      </w:r>
      <w:r w:rsidRPr="00B93383">
        <w:rPr>
          <w:rFonts w:ascii="Arial" w:hAnsi="Arial" w:cs="Arial"/>
          <w:sz w:val="24"/>
          <w:szCs w:val="24"/>
        </w:rPr>
        <w:t xml:space="preserve">which flow from UTFA business. This Policy does not apply to UTFA members’ interactions which do not flow from or relate directly to UTFA </w:t>
      </w:r>
      <w:r w:rsidR="00E92B37" w:rsidRPr="00B93383">
        <w:rPr>
          <w:rFonts w:ascii="Arial" w:hAnsi="Arial" w:cs="Arial"/>
          <w:sz w:val="24"/>
          <w:szCs w:val="24"/>
        </w:rPr>
        <w:t>activities</w:t>
      </w:r>
      <w:r w:rsidRPr="00B93383">
        <w:rPr>
          <w:rFonts w:ascii="Arial" w:hAnsi="Arial" w:cs="Arial"/>
          <w:sz w:val="24"/>
          <w:szCs w:val="24"/>
        </w:rPr>
        <w:t xml:space="preserve">. </w:t>
      </w:r>
    </w:p>
    <w:p w14:paraId="20A2F2EE" w14:textId="23C5F863" w:rsidR="00B93383" w:rsidRDefault="00B93383" w:rsidP="00B93383">
      <w:pPr>
        <w:pStyle w:val="ListParagraph"/>
        <w:jc w:val="both"/>
        <w:rPr>
          <w:rFonts w:ascii="Arial" w:hAnsi="Arial" w:cs="Arial"/>
          <w:color w:val="000000" w:themeColor="text1"/>
          <w:sz w:val="24"/>
          <w:szCs w:val="24"/>
        </w:rPr>
      </w:pPr>
    </w:p>
    <w:p w14:paraId="13291598" w14:textId="44C3A522" w:rsidR="00135F86" w:rsidRPr="00B93383" w:rsidRDefault="00135F86" w:rsidP="00B93383">
      <w:pPr>
        <w:pStyle w:val="ListParagraph"/>
        <w:numPr>
          <w:ilvl w:val="0"/>
          <w:numId w:val="7"/>
        </w:numPr>
        <w:jc w:val="both"/>
        <w:rPr>
          <w:rFonts w:ascii="Arial" w:hAnsi="Arial" w:cs="Arial"/>
          <w:color w:val="000000" w:themeColor="text1"/>
          <w:sz w:val="24"/>
          <w:szCs w:val="24"/>
        </w:rPr>
      </w:pPr>
      <w:r w:rsidRPr="00B93383">
        <w:rPr>
          <w:rFonts w:ascii="Arial" w:hAnsi="Arial" w:cs="Arial"/>
          <w:color w:val="000000" w:themeColor="text1"/>
          <w:sz w:val="24"/>
          <w:szCs w:val="24"/>
        </w:rPr>
        <w:t xml:space="preserve">Neither discrimination nor harassment will be tolerated </w:t>
      </w:r>
      <w:r w:rsidR="0019205B" w:rsidRPr="00B93383">
        <w:rPr>
          <w:rFonts w:ascii="Arial" w:hAnsi="Arial" w:cs="Arial"/>
          <w:color w:val="000000" w:themeColor="text1"/>
          <w:sz w:val="24"/>
          <w:szCs w:val="24"/>
        </w:rPr>
        <w:t>in</w:t>
      </w:r>
      <w:r w:rsidRPr="00B93383">
        <w:rPr>
          <w:rFonts w:ascii="Arial" w:hAnsi="Arial" w:cs="Arial"/>
          <w:color w:val="000000" w:themeColor="text1"/>
          <w:sz w:val="24"/>
          <w:szCs w:val="24"/>
        </w:rPr>
        <w:t xml:space="preserve"> any UTFA meeting</w:t>
      </w:r>
      <w:r w:rsidR="0060675D" w:rsidRPr="00B93383">
        <w:rPr>
          <w:rFonts w:ascii="Arial" w:hAnsi="Arial" w:cs="Arial"/>
          <w:color w:val="000000" w:themeColor="text1"/>
          <w:sz w:val="24"/>
          <w:szCs w:val="24"/>
        </w:rPr>
        <w:t>s</w:t>
      </w:r>
      <w:r w:rsidR="00B3325E" w:rsidRPr="00B93383">
        <w:rPr>
          <w:rFonts w:ascii="Arial" w:hAnsi="Arial" w:cs="Arial"/>
          <w:color w:val="000000" w:themeColor="text1"/>
          <w:sz w:val="24"/>
          <w:szCs w:val="24"/>
        </w:rPr>
        <w:t>,</w:t>
      </w:r>
      <w:r w:rsidRPr="00B93383">
        <w:rPr>
          <w:rFonts w:ascii="Arial" w:hAnsi="Arial" w:cs="Arial"/>
          <w:color w:val="000000" w:themeColor="text1"/>
          <w:sz w:val="24"/>
          <w:szCs w:val="24"/>
        </w:rPr>
        <w:t xml:space="preserve"> event</w:t>
      </w:r>
      <w:r w:rsidR="0060675D" w:rsidRPr="00B93383">
        <w:rPr>
          <w:rFonts w:ascii="Arial" w:hAnsi="Arial" w:cs="Arial"/>
          <w:color w:val="000000" w:themeColor="text1"/>
          <w:sz w:val="24"/>
          <w:szCs w:val="24"/>
        </w:rPr>
        <w:t>s</w:t>
      </w:r>
      <w:r w:rsidR="000C7F55" w:rsidRPr="00B93383">
        <w:rPr>
          <w:rFonts w:ascii="Arial" w:hAnsi="Arial" w:cs="Arial"/>
          <w:color w:val="000000" w:themeColor="text1"/>
          <w:sz w:val="24"/>
          <w:szCs w:val="24"/>
        </w:rPr>
        <w:t>, or communications</w:t>
      </w:r>
      <w:r w:rsidRPr="00B93383">
        <w:rPr>
          <w:rFonts w:ascii="Arial" w:hAnsi="Arial" w:cs="Arial"/>
          <w:color w:val="000000" w:themeColor="text1"/>
          <w:sz w:val="24"/>
          <w:szCs w:val="24"/>
        </w:rPr>
        <w:t xml:space="preserve">. </w:t>
      </w:r>
    </w:p>
    <w:p w14:paraId="55492C31" w14:textId="77777777" w:rsidR="00B93383" w:rsidRDefault="00B93383" w:rsidP="00B93383">
      <w:pPr>
        <w:pStyle w:val="ListParagraph"/>
        <w:jc w:val="both"/>
        <w:rPr>
          <w:rFonts w:ascii="Arial" w:hAnsi="Arial" w:cs="Arial"/>
          <w:color w:val="000000" w:themeColor="text1"/>
          <w:sz w:val="24"/>
          <w:szCs w:val="24"/>
        </w:rPr>
      </w:pPr>
    </w:p>
    <w:p w14:paraId="2A2E30D3" w14:textId="7CD6BE22" w:rsidR="00135F86" w:rsidRPr="00B93383" w:rsidRDefault="00535088" w:rsidP="00B93383">
      <w:pPr>
        <w:pStyle w:val="ListParagraph"/>
        <w:numPr>
          <w:ilvl w:val="0"/>
          <w:numId w:val="7"/>
        </w:numPr>
        <w:jc w:val="both"/>
        <w:rPr>
          <w:rFonts w:ascii="Arial" w:hAnsi="Arial" w:cs="Arial"/>
          <w:color w:val="000000" w:themeColor="text1"/>
          <w:sz w:val="24"/>
          <w:szCs w:val="24"/>
        </w:rPr>
      </w:pPr>
      <w:r w:rsidRPr="00B93383">
        <w:rPr>
          <w:rFonts w:ascii="Arial" w:hAnsi="Arial" w:cs="Arial"/>
          <w:color w:val="000000" w:themeColor="text1"/>
          <w:sz w:val="24"/>
          <w:szCs w:val="24"/>
        </w:rPr>
        <w:lastRenderedPageBreak/>
        <w:t xml:space="preserve">This Policy does not apply to UTFA employees. </w:t>
      </w:r>
      <w:r w:rsidR="0060675D" w:rsidRPr="00B93383">
        <w:rPr>
          <w:rFonts w:ascii="Arial" w:hAnsi="Arial" w:cs="Arial"/>
          <w:color w:val="000000" w:themeColor="text1"/>
          <w:sz w:val="24"/>
          <w:szCs w:val="24"/>
        </w:rPr>
        <w:t xml:space="preserve">UTFA employees involved in allegations of harassment or discrimination are covered by </w:t>
      </w:r>
      <w:r w:rsidR="00F40EC4" w:rsidRPr="00B93383">
        <w:rPr>
          <w:rFonts w:ascii="Arial" w:hAnsi="Arial" w:cs="Arial"/>
          <w:color w:val="000000" w:themeColor="text1"/>
          <w:sz w:val="24"/>
          <w:szCs w:val="24"/>
        </w:rPr>
        <w:t xml:space="preserve">UTFA </w:t>
      </w:r>
      <w:r w:rsidR="0060675D" w:rsidRPr="00B93383">
        <w:rPr>
          <w:rFonts w:ascii="Arial" w:hAnsi="Arial" w:cs="Arial"/>
          <w:color w:val="000000" w:themeColor="text1"/>
          <w:sz w:val="24"/>
          <w:szCs w:val="24"/>
        </w:rPr>
        <w:t xml:space="preserve">employee-specific policies and procedures. </w:t>
      </w:r>
    </w:p>
    <w:p w14:paraId="463DD834" w14:textId="77777777" w:rsidR="00324F03" w:rsidRPr="00A67CCE" w:rsidRDefault="00324F03" w:rsidP="00135F86">
      <w:pPr>
        <w:jc w:val="both"/>
        <w:rPr>
          <w:rFonts w:ascii="Arial" w:hAnsi="Arial" w:cs="Arial"/>
          <w:b/>
          <w:bCs/>
          <w:sz w:val="24"/>
          <w:szCs w:val="24"/>
        </w:rPr>
      </w:pPr>
    </w:p>
    <w:p w14:paraId="4913E8DE" w14:textId="2544BE1E" w:rsidR="00135F86" w:rsidRPr="00A67CCE" w:rsidRDefault="00135F86" w:rsidP="00135F86">
      <w:pPr>
        <w:jc w:val="both"/>
        <w:rPr>
          <w:rFonts w:ascii="Arial" w:hAnsi="Arial" w:cs="Arial"/>
          <w:b/>
          <w:bCs/>
          <w:sz w:val="24"/>
          <w:szCs w:val="24"/>
        </w:rPr>
      </w:pPr>
      <w:r w:rsidRPr="00A67CCE">
        <w:rPr>
          <w:rFonts w:ascii="Arial" w:hAnsi="Arial" w:cs="Arial"/>
          <w:b/>
          <w:bCs/>
          <w:sz w:val="24"/>
          <w:szCs w:val="24"/>
        </w:rPr>
        <w:t xml:space="preserve">Role of the UTFA Executive </w:t>
      </w:r>
      <w:r w:rsidR="00EB047A">
        <w:rPr>
          <w:rFonts w:ascii="Arial" w:hAnsi="Arial" w:cs="Arial"/>
          <w:b/>
          <w:bCs/>
          <w:sz w:val="24"/>
          <w:szCs w:val="24"/>
        </w:rPr>
        <w:t>Committee</w:t>
      </w:r>
    </w:p>
    <w:p w14:paraId="2BDDFD28" w14:textId="40BFF4CE" w:rsidR="00E92B37" w:rsidRDefault="00135F86" w:rsidP="00B93383">
      <w:pPr>
        <w:pStyle w:val="ListParagraph"/>
        <w:numPr>
          <w:ilvl w:val="0"/>
          <w:numId w:val="7"/>
        </w:numPr>
        <w:jc w:val="both"/>
        <w:rPr>
          <w:rFonts w:ascii="Arial" w:hAnsi="Arial" w:cs="Arial"/>
          <w:sz w:val="24"/>
          <w:szCs w:val="24"/>
        </w:rPr>
      </w:pPr>
      <w:r w:rsidRPr="00B93383">
        <w:rPr>
          <w:rFonts w:ascii="Arial" w:hAnsi="Arial" w:cs="Arial"/>
          <w:sz w:val="24"/>
          <w:szCs w:val="24"/>
        </w:rPr>
        <w:t xml:space="preserve">UTFA Executive </w:t>
      </w:r>
      <w:r w:rsidR="00EB047A" w:rsidRPr="00B93383">
        <w:rPr>
          <w:rFonts w:ascii="Arial" w:hAnsi="Arial" w:cs="Arial"/>
          <w:sz w:val="24"/>
          <w:szCs w:val="24"/>
        </w:rPr>
        <w:t xml:space="preserve">Committee </w:t>
      </w:r>
      <w:r w:rsidRPr="00B93383">
        <w:rPr>
          <w:rFonts w:ascii="Arial" w:hAnsi="Arial" w:cs="Arial"/>
          <w:sz w:val="24"/>
          <w:szCs w:val="24"/>
        </w:rPr>
        <w:t>shall</w:t>
      </w:r>
      <w:r w:rsidR="00E92B37" w:rsidRPr="00B93383">
        <w:rPr>
          <w:rFonts w:ascii="Arial" w:hAnsi="Arial" w:cs="Arial"/>
          <w:sz w:val="24"/>
          <w:szCs w:val="24"/>
        </w:rPr>
        <w:t>:</w:t>
      </w:r>
    </w:p>
    <w:p w14:paraId="1F1F6405" w14:textId="77777777" w:rsidR="00254200" w:rsidRPr="00B93383" w:rsidRDefault="00254200" w:rsidP="00254200">
      <w:pPr>
        <w:pStyle w:val="ListParagraph"/>
        <w:jc w:val="both"/>
        <w:rPr>
          <w:rFonts w:ascii="Arial" w:hAnsi="Arial" w:cs="Arial"/>
          <w:sz w:val="24"/>
          <w:szCs w:val="24"/>
        </w:rPr>
      </w:pPr>
    </w:p>
    <w:p w14:paraId="1BD95ACD" w14:textId="47D0D1A7" w:rsidR="00135F86" w:rsidRPr="00A67CCE" w:rsidRDefault="00135F86" w:rsidP="00B93383">
      <w:pPr>
        <w:pStyle w:val="ListParagraph"/>
        <w:numPr>
          <w:ilvl w:val="1"/>
          <w:numId w:val="7"/>
        </w:numPr>
        <w:jc w:val="both"/>
        <w:rPr>
          <w:rFonts w:ascii="Arial" w:hAnsi="Arial" w:cs="Arial"/>
          <w:sz w:val="24"/>
          <w:szCs w:val="24"/>
        </w:rPr>
      </w:pPr>
      <w:r w:rsidRPr="00A67CCE">
        <w:rPr>
          <w:rFonts w:ascii="Arial" w:hAnsi="Arial" w:cs="Arial"/>
          <w:sz w:val="24"/>
          <w:szCs w:val="24"/>
        </w:rPr>
        <w:t xml:space="preserve">be the decision-making body to address complaints pending the establishment of UTFA’s internal dispute resolution policy. </w:t>
      </w:r>
    </w:p>
    <w:p w14:paraId="5C1AF683" w14:textId="6570B141" w:rsidR="00F40EC4" w:rsidRPr="00A67CCE" w:rsidRDefault="00F40EC4" w:rsidP="00B93383">
      <w:pPr>
        <w:pStyle w:val="ListParagraph"/>
        <w:numPr>
          <w:ilvl w:val="1"/>
          <w:numId w:val="7"/>
        </w:numPr>
        <w:jc w:val="both"/>
        <w:rPr>
          <w:rFonts w:ascii="Arial" w:hAnsi="Arial" w:cs="Arial"/>
          <w:sz w:val="24"/>
          <w:szCs w:val="24"/>
        </w:rPr>
      </w:pPr>
      <w:r w:rsidRPr="00A67CCE">
        <w:rPr>
          <w:rFonts w:ascii="Arial" w:hAnsi="Arial" w:cs="Arial"/>
          <w:sz w:val="24"/>
          <w:szCs w:val="24"/>
        </w:rPr>
        <w:t>implement processes for handling complaints that are procedurally fair, appropriate, confidential, and expeditious</w:t>
      </w:r>
      <w:r w:rsidR="00066AAF">
        <w:rPr>
          <w:rFonts w:ascii="Arial" w:hAnsi="Arial" w:cs="Arial"/>
          <w:sz w:val="24"/>
          <w:szCs w:val="24"/>
        </w:rPr>
        <w:t>ly, to the extent</w:t>
      </w:r>
      <w:r w:rsidRPr="00A67CCE">
        <w:rPr>
          <w:rFonts w:ascii="Arial" w:hAnsi="Arial" w:cs="Arial"/>
          <w:sz w:val="24"/>
          <w:szCs w:val="24"/>
        </w:rPr>
        <w:t xml:space="preserve"> possible. </w:t>
      </w:r>
    </w:p>
    <w:p w14:paraId="03999F35" w14:textId="680FB638" w:rsidR="00F40EC4" w:rsidRPr="00A67CCE" w:rsidRDefault="00F40EC4" w:rsidP="00B93383">
      <w:pPr>
        <w:pStyle w:val="ListParagraph"/>
        <w:numPr>
          <w:ilvl w:val="1"/>
          <w:numId w:val="7"/>
        </w:numPr>
        <w:jc w:val="both"/>
        <w:rPr>
          <w:rFonts w:ascii="Arial" w:hAnsi="Arial" w:cs="Arial"/>
          <w:sz w:val="24"/>
          <w:szCs w:val="24"/>
        </w:rPr>
      </w:pPr>
      <w:r w:rsidRPr="00A67CCE">
        <w:rPr>
          <w:rFonts w:ascii="Arial" w:hAnsi="Arial" w:cs="Arial"/>
          <w:sz w:val="24"/>
          <w:szCs w:val="24"/>
        </w:rPr>
        <w:t xml:space="preserve">uphold UTFA’s constitution, by-laws, and existing policies. </w:t>
      </w:r>
    </w:p>
    <w:p w14:paraId="7C7D2F41" w14:textId="3A6E0F9D" w:rsidR="00135F86" w:rsidRPr="00A67CCE" w:rsidRDefault="00A340A1" w:rsidP="00B93383">
      <w:pPr>
        <w:pStyle w:val="ListParagraph"/>
        <w:numPr>
          <w:ilvl w:val="1"/>
          <w:numId w:val="7"/>
        </w:numPr>
        <w:jc w:val="both"/>
        <w:rPr>
          <w:rFonts w:ascii="Arial" w:hAnsi="Arial" w:cs="Arial"/>
          <w:sz w:val="24"/>
          <w:szCs w:val="24"/>
        </w:rPr>
      </w:pPr>
      <w:r w:rsidRPr="00A67CCE">
        <w:rPr>
          <w:rFonts w:ascii="Arial" w:hAnsi="Arial" w:cs="Arial"/>
          <w:sz w:val="24"/>
          <w:szCs w:val="24"/>
        </w:rPr>
        <w:t xml:space="preserve">receive Complaints and is responsible for ensuring that the Processes outlined in this Policy are followed. </w:t>
      </w:r>
    </w:p>
    <w:p w14:paraId="112CE80F" w14:textId="0376B203" w:rsidR="00135F86" w:rsidRPr="00A67CCE" w:rsidRDefault="00135F86" w:rsidP="00B93383">
      <w:pPr>
        <w:pStyle w:val="ListParagraph"/>
        <w:numPr>
          <w:ilvl w:val="1"/>
          <w:numId w:val="7"/>
        </w:numPr>
        <w:jc w:val="both"/>
        <w:rPr>
          <w:rFonts w:ascii="Arial" w:hAnsi="Arial" w:cs="Arial"/>
          <w:sz w:val="24"/>
          <w:szCs w:val="24"/>
        </w:rPr>
      </w:pPr>
      <w:r w:rsidRPr="00A67CCE">
        <w:rPr>
          <w:rFonts w:ascii="Arial" w:hAnsi="Arial" w:cs="Arial"/>
          <w:sz w:val="24"/>
          <w:szCs w:val="24"/>
        </w:rPr>
        <w:t xml:space="preserve">receive mediated </w:t>
      </w:r>
      <w:r w:rsidR="00B87CD3" w:rsidRPr="00A67CCE">
        <w:rPr>
          <w:rFonts w:ascii="Arial" w:hAnsi="Arial" w:cs="Arial"/>
          <w:sz w:val="24"/>
          <w:szCs w:val="24"/>
        </w:rPr>
        <w:t>agreement</w:t>
      </w:r>
      <w:r w:rsidRPr="00A67CCE">
        <w:rPr>
          <w:rFonts w:ascii="Arial" w:hAnsi="Arial" w:cs="Arial"/>
          <w:sz w:val="24"/>
          <w:szCs w:val="24"/>
        </w:rPr>
        <w:t xml:space="preserve"> and may assist with implementation and enforcement, as appropriate. </w:t>
      </w:r>
    </w:p>
    <w:p w14:paraId="3939C343" w14:textId="77777777" w:rsidR="00B93383" w:rsidRDefault="00B93383" w:rsidP="00B93383">
      <w:pPr>
        <w:pStyle w:val="ListParagraph"/>
        <w:jc w:val="both"/>
        <w:rPr>
          <w:rFonts w:ascii="Arial" w:hAnsi="Arial" w:cs="Arial"/>
          <w:sz w:val="24"/>
          <w:szCs w:val="24"/>
        </w:rPr>
      </w:pPr>
    </w:p>
    <w:p w14:paraId="6ACE3828" w14:textId="2DFC0ADE" w:rsidR="007F1713" w:rsidRDefault="00135F86" w:rsidP="00B93383">
      <w:pPr>
        <w:pStyle w:val="ListParagraph"/>
        <w:numPr>
          <w:ilvl w:val="0"/>
          <w:numId w:val="7"/>
        </w:numPr>
        <w:jc w:val="both"/>
        <w:rPr>
          <w:rFonts w:ascii="Arial" w:hAnsi="Arial" w:cs="Arial"/>
          <w:sz w:val="24"/>
          <w:szCs w:val="24"/>
        </w:rPr>
      </w:pPr>
      <w:r w:rsidRPr="00A67CCE">
        <w:rPr>
          <w:rFonts w:ascii="Arial" w:hAnsi="Arial" w:cs="Arial"/>
          <w:sz w:val="24"/>
          <w:szCs w:val="24"/>
        </w:rPr>
        <w:t xml:space="preserve">The UTFA Executive </w:t>
      </w:r>
      <w:r w:rsidR="00EB047A">
        <w:rPr>
          <w:rFonts w:ascii="Arial" w:hAnsi="Arial" w:cs="Arial"/>
          <w:sz w:val="24"/>
          <w:szCs w:val="24"/>
        </w:rPr>
        <w:t xml:space="preserve">Committee </w:t>
      </w:r>
      <w:r w:rsidRPr="00A67CCE">
        <w:rPr>
          <w:rFonts w:ascii="Arial" w:hAnsi="Arial" w:cs="Arial"/>
          <w:sz w:val="24"/>
          <w:szCs w:val="24"/>
        </w:rPr>
        <w:t>may</w:t>
      </w:r>
      <w:r w:rsidR="007F1713">
        <w:rPr>
          <w:rFonts w:ascii="Arial" w:hAnsi="Arial" w:cs="Arial"/>
          <w:sz w:val="24"/>
          <w:szCs w:val="24"/>
        </w:rPr>
        <w:t>:</w:t>
      </w:r>
      <w:r w:rsidRPr="00A67CCE">
        <w:rPr>
          <w:rFonts w:ascii="Arial" w:hAnsi="Arial" w:cs="Arial"/>
          <w:sz w:val="24"/>
          <w:szCs w:val="24"/>
        </w:rPr>
        <w:t xml:space="preserve"> </w:t>
      </w:r>
    </w:p>
    <w:p w14:paraId="29E792FE" w14:textId="77777777" w:rsidR="00254200" w:rsidRDefault="00254200" w:rsidP="00254200">
      <w:pPr>
        <w:pStyle w:val="ListParagraph"/>
        <w:ind w:left="1440"/>
        <w:jc w:val="both"/>
        <w:rPr>
          <w:rFonts w:ascii="Arial" w:hAnsi="Arial" w:cs="Arial"/>
          <w:sz w:val="24"/>
          <w:szCs w:val="24"/>
        </w:rPr>
      </w:pPr>
    </w:p>
    <w:p w14:paraId="7C797E56" w14:textId="5FF419A3" w:rsidR="0060675D" w:rsidRPr="00254200" w:rsidRDefault="00135F86" w:rsidP="00C818D8">
      <w:pPr>
        <w:pStyle w:val="ListParagraph"/>
        <w:numPr>
          <w:ilvl w:val="1"/>
          <w:numId w:val="7"/>
        </w:numPr>
        <w:jc w:val="both"/>
        <w:rPr>
          <w:rFonts w:ascii="Arial" w:hAnsi="Arial" w:cs="Arial"/>
          <w:sz w:val="24"/>
          <w:szCs w:val="24"/>
        </w:rPr>
      </w:pPr>
      <w:r w:rsidRPr="00254200">
        <w:rPr>
          <w:rFonts w:ascii="Arial" w:hAnsi="Arial" w:cs="Arial"/>
          <w:sz w:val="24"/>
          <w:szCs w:val="24"/>
        </w:rPr>
        <w:t>discontinue a process under th</w:t>
      </w:r>
      <w:r w:rsidR="000C7F55" w:rsidRPr="00254200">
        <w:rPr>
          <w:rFonts w:ascii="Arial" w:hAnsi="Arial" w:cs="Arial"/>
          <w:sz w:val="24"/>
          <w:szCs w:val="24"/>
        </w:rPr>
        <w:t>is</w:t>
      </w:r>
      <w:r w:rsidRPr="00254200">
        <w:rPr>
          <w:rFonts w:ascii="Arial" w:hAnsi="Arial" w:cs="Arial"/>
          <w:sz w:val="24"/>
          <w:szCs w:val="24"/>
        </w:rPr>
        <w:t xml:space="preserve"> Policy if it is satisfied that the complaint is trivial, frivolous, vexatious, or brought forward in bad faith. The UTFA Executive </w:t>
      </w:r>
      <w:r w:rsidR="00EB047A" w:rsidRPr="00254200">
        <w:rPr>
          <w:rFonts w:ascii="Arial" w:hAnsi="Arial" w:cs="Arial"/>
          <w:sz w:val="24"/>
          <w:szCs w:val="24"/>
        </w:rPr>
        <w:t xml:space="preserve">Committee </w:t>
      </w:r>
      <w:r w:rsidRPr="00254200">
        <w:rPr>
          <w:rFonts w:ascii="Arial" w:hAnsi="Arial" w:cs="Arial"/>
          <w:sz w:val="24"/>
          <w:szCs w:val="24"/>
        </w:rPr>
        <w:t xml:space="preserve">may also determine whether remedies or sanctions are appropriate in such circumstances. </w:t>
      </w:r>
    </w:p>
    <w:p w14:paraId="70FC23BD" w14:textId="77777777" w:rsidR="0060675D" w:rsidRPr="00A67CCE" w:rsidRDefault="0060675D" w:rsidP="00B93383">
      <w:pPr>
        <w:pStyle w:val="ListParagraph"/>
        <w:numPr>
          <w:ilvl w:val="2"/>
          <w:numId w:val="7"/>
        </w:numPr>
        <w:jc w:val="both"/>
        <w:rPr>
          <w:rFonts w:ascii="Arial" w:hAnsi="Arial" w:cs="Arial"/>
          <w:sz w:val="24"/>
          <w:szCs w:val="24"/>
        </w:rPr>
      </w:pPr>
      <w:bookmarkStart w:id="0" w:name="_Hlk97066117"/>
      <w:r w:rsidRPr="00A67CCE">
        <w:rPr>
          <w:rFonts w:ascii="Arial" w:hAnsi="Arial" w:cs="Arial"/>
          <w:b/>
          <w:bCs/>
          <w:sz w:val="24"/>
          <w:szCs w:val="24"/>
        </w:rPr>
        <w:t>Trivial</w:t>
      </w:r>
      <w:r w:rsidRPr="00A67CCE">
        <w:rPr>
          <w:rFonts w:ascii="Arial" w:hAnsi="Arial" w:cs="Arial"/>
          <w:sz w:val="24"/>
          <w:szCs w:val="24"/>
        </w:rPr>
        <w:t xml:space="preserve"> complaints involve allegations that are of such a minor nature that proceeding with a dispute resolution process is not in UTFA’s best interests. </w:t>
      </w:r>
    </w:p>
    <w:p w14:paraId="13F3FE7A" w14:textId="77777777" w:rsidR="0060675D" w:rsidRPr="00A67CCE" w:rsidRDefault="0060675D" w:rsidP="00B93383">
      <w:pPr>
        <w:pStyle w:val="ListParagraph"/>
        <w:numPr>
          <w:ilvl w:val="2"/>
          <w:numId w:val="7"/>
        </w:numPr>
        <w:jc w:val="both"/>
        <w:rPr>
          <w:rFonts w:ascii="Arial" w:hAnsi="Arial" w:cs="Arial"/>
          <w:sz w:val="24"/>
          <w:szCs w:val="24"/>
        </w:rPr>
      </w:pPr>
      <w:r w:rsidRPr="00A67CCE">
        <w:rPr>
          <w:rFonts w:ascii="Arial" w:hAnsi="Arial" w:cs="Arial"/>
          <w:b/>
          <w:bCs/>
          <w:sz w:val="24"/>
          <w:szCs w:val="24"/>
        </w:rPr>
        <w:t>Frivolous</w:t>
      </w:r>
      <w:r w:rsidRPr="00A67CCE">
        <w:rPr>
          <w:rFonts w:ascii="Arial" w:hAnsi="Arial" w:cs="Arial"/>
          <w:sz w:val="24"/>
          <w:szCs w:val="24"/>
        </w:rPr>
        <w:t xml:space="preserve"> complaints contain allegations that, even if true, could not amount to harassment or discrimination. </w:t>
      </w:r>
    </w:p>
    <w:p w14:paraId="127648B1" w14:textId="2426D4E3" w:rsidR="0060675D" w:rsidRPr="00A67CCE" w:rsidRDefault="0060675D" w:rsidP="00B93383">
      <w:pPr>
        <w:pStyle w:val="ListParagraph"/>
        <w:numPr>
          <w:ilvl w:val="2"/>
          <w:numId w:val="7"/>
        </w:numPr>
        <w:jc w:val="both"/>
        <w:rPr>
          <w:rFonts w:ascii="Arial" w:hAnsi="Arial" w:cs="Arial"/>
          <w:sz w:val="24"/>
          <w:szCs w:val="24"/>
        </w:rPr>
      </w:pPr>
      <w:r w:rsidRPr="00A67CCE">
        <w:rPr>
          <w:rFonts w:ascii="Arial" w:hAnsi="Arial" w:cs="Arial"/>
          <w:b/>
          <w:bCs/>
          <w:sz w:val="24"/>
          <w:szCs w:val="24"/>
        </w:rPr>
        <w:t>Vexatious</w:t>
      </w:r>
      <w:r w:rsidRPr="00A67CCE">
        <w:rPr>
          <w:rFonts w:ascii="Arial" w:hAnsi="Arial" w:cs="Arial"/>
          <w:sz w:val="24"/>
          <w:szCs w:val="24"/>
        </w:rPr>
        <w:t xml:space="preserve"> complaints are filed to annoy, embarrass, or harass the respondent, or are otherwise improperly motivated.</w:t>
      </w:r>
      <w:r w:rsidR="00C54C2B">
        <w:rPr>
          <w:rFonts w:ascii="Arial" w:hAnsi="Arial" w:cs="Arial"/>
          <w:sz w:val="24"/>
          <w:szCs w:val="24"/>
        </w:rPr>
        <w:t xml:space="preserve"> Vexatious claims of harassment and/or discrimination are themselves infractions of this </w:t>
      </w:r>
      <w:r w:rsidR="00E92B37">
        <w:rPr>
          <w:rFonts w:ascii="Arial" w:hAnsi="Arial" w:cs="Arial"/>
          <w:sz w:val="24"/>
          <w:szCs w:val="24"/>
        </w:rPr>
        <w:t>P</w:t>
      </w:r>
      <w:r w:rsidR="00C54C2B">
        <w:rPr>
          <w:rFonts w:ascii="Arial" w:hAnsi="Arial" w:cs="Arial"/>
          <w:sz w:val="24"/>
          <w:szCs w:val="24"/>
        </w:rPr>
        <w:t>olicy.</w:t>
      </w:r>
    </w:p>
    <w:p w14:paraId="793FF49F" w14:textId="77777777" w:rsidR="00287EBA" w:rsidRDefault="0060675D" w:rsidP="00B93383">
      <w:pPr>
        <w:pStyle w:val="ListParagraph"/>
        <w:numPr>
          <w:ilvl w:val="2"/>
          <w:numId w:val="7"/>
        </w:numPr>
        <w:jc w:val="both"/>
        <w:rPr>
          <w:rFonts w:ascii="Arial" w:hAnsi="Arial" w:cs="Arial"/>
          <w:sz w:val="24"/>
          <w:szCs w:val="24"/>
        </w:rPr>
      </w:pPr>
      <w:r w:rsidRPr="00A67CCE">
        <w:rPr>
          <w:rFonts w:ascii="Arial" w:hAnsi="Arial" w:cs="Arial"/>
          <w:sz w:val="24"/>
          <w:szCs w:val="24"/>
        </w:rPr>
        <w:t xml:space="preserve">Complaints are made in </w:t>
      </w:r>
      <w:r w:rsidRPr="00A67CCE">
        <w:rPr>
          <w:rFonts w:ascii="Arial" w:hAnsi="Arial" w:cs="Arial"/>
          <w:b/>
          <w:bCs/>
          <w:sz w:val="24"/>
          <w:szCs w:val="24"/>
        </w:rPr>
        <w:t>bad faith</w:t>
      </w:r>
      <w:r w:rsidRPr="00A67CCE">
        <w:rPr>
          <w:rFonts w:ascii="Arial" w:hAnsi="Arial" w:cs="Arial"/>
          <w:sz w:val="24"/>
          <w:szCs w:val="24"/>
        </w:rPr>
        <w:t xml:space="preserve"> when an adequate remedy already exists or the complainant is engaging in improper action – fraud, deception, intentional misrepresentation, or the complaint is filed out of malice, hostility, personal animosity, or vindictiveness</w:t>
      </w:r>
      <w:r w:rsidR="003B5DD3" w:rsidRPr="00A67CCE">
        <w:rPr>
          <w:rFonts w:ascii="Arial" w:hAnsi="Arial" w:cs="Arial"/>
          <w:sz w:val="24"/>
          <w:szCs w:val="24"/>
        </w:rPr>
        <w:t>.</w:t>
      </w:r>
      <w:r w:rsidR="00DF71CA" w:rsidRPr="00A67CCE">
        <w:rPr>
          <w:rFonts w:ascii="Arial" w:hAnsi="Arial" w:cs="Arial"/>
          <w:sz w:val="24"/>
          <w:szCs w:val="24"/>
        </w:rPr>
        <w:t xml:space="preserve"> </w:t>
      </w:r>
    </w:p>
    <w:p w14:paraId="23B31ED9" w14:textId="572F69FF" w:rsidR="007F1713" w:rsidRDefault="007F1713" w:rsidP="00B93383">
      <w:pPr>
        <w:pStyle w:val="ListParagraph"/>
        <w:numPr>
          <w:ilvl w:val="1"/>
          <w:numId w:val="7"/>
        </w:numPr>
        <w:jc w:val="both"/>
        <w:rPr>
          <w:rFonts w:ascii="Arial" w:hAnsi="Arial" w:cs="Arial"/>
          <w:sz w:val="24"/>
          <w:szCs w:val="24"/>
        </w:rPr>
      </w:pPr>
      <w:r>
        <w:rPr>
          <w:rFonts w:ascii="Arial" w:hAnsi="Arial" w:cs="Arial"/>
          <w:sz w:val="24"/>
          <w:szCs w:val="24"/>
        </w:rPr>
        <w:t xml:space="preserve">suspend a process under the Policy if it is satisfied that the </w:t>
      </w:r>
      <w:r w:rsidR="000845AF">
        <w:rPr>
          <w:rFonts w:ascii="Arial" w:hAnsi="Arial" w:cs="Arial"/>
          <w:sz w:val="24"/>
          <w:szCs w:val="24"/>
        </w:rPr>
        <w:t>c</w:t>
      </w:r>
      <w:r>
        <w:rPr>
          <w:rFonts w:ascii="Arial" w:hAnsi="Arial" w:cs="Arial"/>
          <w:sz w:val="24"/>
          <w:szCs w:val="24"/>
        </w:rPr>
        <w:t>omplaint is, in whole or in part, the subject matter of any civil, criminal, administrative or other proceeding until such proceeding (including all rights of appeal) has been completed</w:t>
      </w:r>
    </w:p>
    <w:p w14:paraId="06A8979D" w14:textId="77777777" w:rsidR="00B93383" w:rsidRDefault="00B93383" w:rsidP="00B93383">
      <w:pPr>
        <w:pStyle w:val="ListParagraph"/>
        <w:jc w:val="both"/>
        <w:rPr>
          <w:rFonts w:ascii="Arial" w:hAnsi="Arial" w:cs="Arial"/>
          <w:sz w:val="24"/>
          <w:szCs w:val="24"/>
        </w:rPr>
      </w:pPr>
    </w:p>
    <w:p w14:paraId="356BC78B" w14:textId="4A75075F" w:rsidR="00E92B37" w:rsidRDefault="00324F03" w:rsidP="00B93383">
      <w:pPr>
        <w:pStyle w:val="ListParagraph"/>
        <w:numPr>
          <w:ilvl w:val="0"/>
          <w:numId w:val="7"/>
        </w:numPr>
        <w:jc w:val="both"/>
        <w:rPr>
          <w:rFonts w:ascii="Arial" w:hAnsi="Arial" w:cs="Arial"/>
          <w:sz w:val="24"/>
          <w:szCs w:val="24"/>
        </w:rPr>
      </w:pPr>
      <w:r w:rsidRPr="00A67CCE">
        <w:rPr>
          <w:rFonts w:ascii="Arial" w:hAnsi="Arial" w:cs="Arial"/>
          <w:sz w:val="24"/>
          <w:szCs w:val="24"/>
        </w:rPr>
        <w:lastRenderedPageBreak/>
        <w:t xml:space="preserve">The UTFA Executive </w:t>
      </w:r>
      <w:r w:rsidR="00EB047A">
        <w:rPr>
          <w:rFonts w:ascii="Arial" w:hAnsi="Arial" w:cs="Arial"/>
          <w:sz w:val="24"/>
          <w:szCs w:val="24"/>
        </w:rPr>
        <w:t xml:space="preserve">Committee </w:t>
      </w:r>
      <w:r w:rsidRPr="00A67CCE">
        <w:rPr>
          <w:rFonts w:ascii="Arial" w:hAnsi="Arial" w:cs="Arial"/>
          <w:sz w:val="24"/>
          <w:szCs w:val="24"/>
        </w:rPr>
        <w:t>shall</w:t>
      </w:r>
      <w:r w:rsidR="00E92B37">
        <w:rPr>
          <w:rFonts w:ascii="Arial" w:hAnsi="Arial" w:cs="Arial"/>
          <w:sz w:val="24"/>
          <w:szCs w:val="24"/>
        </w:rPr>
        <w:t>:</w:t>
      </w:r>
      <w:r w:rsidRPr="00A67CCE">
        <w:rPr>
          <w:rFonts w:ascii="Arial" w:hAnsi="Arial" w:cs="Arial"/>
          <w:sz w:val="24"/>
          <w:szCs w:val="24"/>
        </w:rPr>
        <w:t xml:space="preserve"> </w:t>
      </w:r>
    </w:p>
    <w:p w14:paraId="0CA0BFD0" w14:textId="328877C7" w:rsidR="00324F03" w:rsidRPr="00A67CCE" w:rsidRDefault="00324F03" w:rsidP="00B93383">
      <w:pPr>
        <w:pStyle w:val="ListParagraph"/>
        <w:numPr>
          <w:ilvl w:val="1"/>
          <w:numId w:val="7"/>
        </w:numPr>
        <w:jc w:val="both"/>
        <w:rPr>
          <w:rFonts w:ascii="Arial" w:hAnsi="Arial" w:cs="Arial"/>
          <w:sz w:val="24"/>
          <w:szCs w:val="24"/>
        </w:rPr>
      </w:pPr>
      <w:r w:rsidRPr="00A67CCE">
        <w:rPr>
          <w:rFonts w:ascii="Arial" w:hAnsi="Arial" w:cs="Arial"/>
          <w:sz w:val="24"/>
          <w:szCs w:val="24"/>
        </w:rPr>
        <w:t>maintain the confidentiality of complaints dealt with under this Policy</w:t>
      </w:r>
      <w:r w:rsidR="00F31FDD" w:rsidRPr="00A67CCE">
        <w:rPr>
          <w:rFonts w:ascii="Arial" w:hAnsi="Arial" w:cs="Arial"/>
          <w:sz w:val="24"/>
          <w:szCs w:val="24"/>
        </w:rPr>
        <w:t xml:space="preserve"> throughout the investigation to the extent possible.</w:t>
      </w:r>
    </w:p>
    <w:bookmarkEnd w:id="0"/>
    <w:p w14:paraId="5B5B3A78" w14:textId="0DBD7DEB" w:rsidR="00C034E9" w:rsidRDefault="00C034E9" w:rsidP="00B93383">
      <w:pPr>
        <w:pStyle w:val="ListParagraph"/>
        <w:numPr>
          <w:ilvl w:val="1"/>
          <w:numId w:val="7"/>
        </w:numPr>
        <w:jc w:val="both"/>
        <w:rPr>
          <w:rFonts w:ascii="Arial" w:hAnsi="Arial" w:cs="Arial"/>
          <w:sz w:val="24"/>
          <w:szCs w:val="24"/>
        </w:rPr>
      </w:pPr>
      <w:r w:rsidRPr="00A67CCE">
        <w:rPr>
          <w:rFonts w:ascii="Arial" w:hAnsi="Arial" w:cs="Arial"/>
          <w:sz w:val="24"/>
          <w:szCs w:val="24"/>
        </w:rPr>
        <w:t xml:space="preserve">receive reports generated from investigations and make final determinations related to remedy, including at their discretion, releasing information regarding the outcome of the investigation, applicable remedies and/or a summary of the Report as appropriate. </w:t>
      </w:r>
    </w:p>
    <w:p w14:paraId="33BEE8C1" w14:textId="77777777" w:rsidR="00B93383" w:rsidRDefault="00B93383" w:rsidP="00B93383">
      <w:pPr>
        <w:pStyle w:val="ListParagraph"/>
        <w:jc w:val="both"/>
        <w:rPr>
          <w:rFonts w:ascii="Arial" w:hAnsi="Arial" w:cs="Arial"/>
          <w:sz w:val="24"/>
          <w:szCs w:val="24"/>
        </w:rPr>
      </w:pPr>
    </w:p>
    <w:p w14:paraId="1CB5DEEA" w14:textId="0CCD1C2F" w:rsidR="006C0B8D" w:rsidRDefault="006C0B8D" w:rsidP="00B93383">
      <w:pPr>
        <w:pStyle w:val="ListParagraph"/>
        <w:numPr>
          <w:ilvl w:val="0"/>
          <w:numId w:val="7"/>
        </w:numPr>
        <w:jc w:val="both"/>
        <w:rPr>
          <w:rFonts w:ascii="Arial" w:hAnsi="Arial" w:cs="Arial"/>
          <w:sz w:val="24"/>
          <w:szCs w:val="24"/>
        </w:rPr>
      </w:pPr>
      <w:r>
        <w:rPr>
          <w:rFonts w:ascii="Arial" w:hAnsi="Arial" w:cs="Arial"/>
          <w:sz w:val="24"/>
          <w:szCs w:val="24"/>
        </w:rPr>
        <w:t xml:space="preserve">Decisions made by the Executive </w:t>
      </w:r>
      <w:r w:rsidR="00EB047A">
        <w:rPr>
          <w:rFonts w:ascii="Arial" w:hAnsi="Arial" w:cs="Arial"/>
          <w:sz w:val="24"/>
          <w:szCs w:val="24"/>
        </w:rPr>
        <w:t xml:space="preserve">Committee </w:t>
      </w:r>
      <w:r>
        <w:rPr>
          <w:rFonts w:ascii="Arial" w:hAnsi="Arial" w:cs="Arial"/>
          <w:sz w:val="24"/>
          <w:szCs w:val="24"/>
        </w:rPr>
        <w:t>with regards to all aspects of the investigation process, including decisions on remedy, will require quorum</w:t>
      </w:r>
      <w:r w:rsidR="00DD6140">
        <w:rPr>
          <w:rFonts w:ascii="Arial" w:hAnsi="Arial" w:cs="Arial"/>
          <w:sz w:val="24"/>
          <w:szCs w:val="24"/>
        </w:rPr>
        <w:t xml:space="preserve"> as defined in UTFA’s Constitution. D</w:t>
      </w:r>
      <w:r>
        <w:rPr>
          <w:rFonts w:ascii="Arial" w:hAnsi="Arial" w:cs="Arial"/>
          <w:sz w:val="24"/>
          <w:szCs w:val="24"/>
        </w:rPr>
        <w:t>ecisions</w:t>
      </w:r>
      <w:r w:rsidR="00DD6140">
        <w:rPr>
          <w:rFonts w:ascii="Arial" w:hAnsi="Arial" w:cs="Arial"/>
          <w:sz w:val="24"/>
          <w:szCs w:val="24"/>
        </w:rPr>
        <w:t xml:space="preserve"> </w:t>
      </w:r>
      <w:r>
        <w:rPr>
          <w:rFonts w:ascii="Arial" w:hAnsi="Arial" w:cs="Arial"/>
          <w:sz w:val="24"/>
          <w:szCs w:val="24"/>
        </w:rPr>
        <w:t xml:space="preserve">of the Executive </w:t>
      </w:r>
      <w:r w:rsidR="00EB047A">
        <w:rPr>
          <w:rFonts w:ascii="Arial" w:hAnsi="Arial" w:cs="Arial"/>
          <w:sz w:val="24"/>
          <w:szCs w:val="24"/>
        </w:rPr>
        <w:t xml:space="preserve">Committee </w:t>
      </w:r>
      <w:r w:rsidR="00DD6140">
        <w:rPr>
          <w:rFonts w:ascii="Arial" w:hAnsi="Arial" w:cs="Arial"/>
          <w:sz w:val="24"/>
          <w:szCs w:val="24"/>
        </w:rPr>
        <w:t xml:space="preserve">under this Policy </w:t>
      </w:r>
      <w:r>
        <w:rPr>
          <w:rFonts w:ascii="Arial" w:hAnsi="Arial" w:cs="Arial"/>
          <w:sz w:val="24"/>
          <w:szCs w:val="24"/>
        </w:rPr>
        <w:t xml:space="preserve">shall be made </w:t>
      </w:r>
      <w:r w:rsidR="00DD6140">
        <w:rPr>
          <w:rFonts w:ascii="Arial" w:hAnsi="Arial" w:cs="Arial"/>
          <w:sz w:val="24"/>
          <w:szCs w:val="24"/>
        </w:rPr>
        <w:t>by</w:t>
      </w:r>
      <w:r>
        <w:rPr>
          <w:rFonts w:ascii="Arial" w:hAnsi="Arial" w:cs="Arial"/>
          <w:sz w:val="24"/>
          <w:szCs w:val="24"/>
        </w:rPr>
        <w:t xml:space="preserve"> a simple majority.  </w:t>
      </w:r>
    </w:p>
    <w:p w14:paraId="537DE134" w14:textId="77777777" w:rsidR="00B93383" w:rsidRDefault="00B93383" w:rsidP="00B93383">
      <w:pPr>
        <w:pStyle w:val="ListParagraph"/>
        <w:jc w:val="both"/>
        <w:rPr>
          <w:rFonts w:ascii="Arial" w:hAnsi="Arial" w:cs="Arial"/>
          <w:sz w:val="24"/>
          <w:szCs w:val="24"/>
        </w:rPr>
      </w:pPr>
    </w:p>
    <w:p w14:paraId="1374B91A" w14:textId="3DF3F800" w:rsidR="00DD6140" w:rsidRPr="00A67CCE" w:rsidRDefault="00DD6140" w:rsidP="00B93383">
      <w:pPr>
        <w:pStyle w:val="ListParagraph"/>
        <w:numPr>
          <w:ilvl w:val="0"/>
          <w:numId w:val="7"/>
        </w:numPr>
        <w:jc w:val="both"/>
        <w:rPr>
          <w:rFonts w:ascii="Arial" w:hAnsi="Arial" w:cs="Arial"/>
          <w:sz w:val="24"/>
          <w:szCs w:val="24"/>
        </w:rPr>
      </w:pPr>
      <w:r>
        <w:rPr>
          <w:rFonts w:ascii="Arial" w:hAnsi="Arial" w:cs="Arial"/>
          <w:sz w:val="24"/>
          <w:szCs w:val="24"/>
        </w:rPr>
        <w:t xml:space="preserve">For clarity, the Executive </w:t>
      </w:r>
      <w:r w:rsidR="00EB047A">
        <w:rPr>
          <w:rFonts w:ascii="Arial" w:hAnsi="Arial" w:cs="Arial"/>
          <w:sz w:val="24"/>
          <w:szCs w:val="24"/>
        </w:rPr>
        <w:t xml:space="preserve">Committee </w:t>
      </w:r>
      <w:r w:rsidR="00603BBC">
        <w:rPr>
          <w:rFonts w:ascii="Arial" w:hAnsi="Arial" w:cs="Arial"/>
          <w:sz w:val="24"/>
          <w:szCs w:val="24"/>
        </w:rPr>
        <w:t xml:space="preserve">in elected office at the time </w:t>
      </w:r>
      <w:r>
        <w:rPr>
          <w:rFonts w:ascii="Arial" w:hAnsi="Arial" w:cs="Arial"/>
          <w:sz w:val="24"/>
          <w:szCs w:val="24"/>
        </w:rPr>
        <w:t xml:space="preserve">a </w:t>
      </w:r>
      <w:r w:rsidR="00603BBC">
        <w:rPr>
          <w:rFonts w:ascii="Arial" w:hAnsi="Arial" w:cs="Arial"/>
          <w:sz w:val="24"/>
          <w:szCs w:val="24"/>
        </w:rPr>
        <w:t>decision is to be made under this Policy will serve a</w:t>
      </w:r>
      <w:r>
        <w:rPr>
          <w:rFonts w:ascii="Arial" w:hAnsi="Arial" w:cs="Arial"/>
          <w:sz w:val="24"/>
          <w:szCs w:val="24"/>
        </w:rPr>
        <w:t>s the decision</w:t>
      </w:r>
      <w:r w:rsidR="00EB047A">
        <w:rPr>
          <w:rFonts w:ascii="Arial" w:hAnsi="Arial" w:cs="Arial"/>
          <w:sz w:val="24"/>
          <w:szCs w:val="24"/>
        </w:rPr>
        <w:t>-</w:t>
      </w:r>
      <w:r>
        <w:rPr>
          <w:rFonts w:ascii="Arial" w:hAnsi="Arial" w:cs="Arial"/>
          <w:sz w:val="24"/>
          <w:szCs w:val="24"/>
        </w:rPr>
        <w:t>making body</w:t>
      </w:r>
      <w:r w:rsidR="00C54C2B">
        <w:rPr>
          <w:rFonts w:ascii="Arial" w:hAnsi="Arial" w:cs="Arial"/>
          <w:sz w:val="24"/>
          <w:szCs w:val="24"/>
        </w:rPr>
        <w:t>.</w:t>
      </w:r>
      <w:r w:rsidR="00603BBC">
        <w:rPr>
          <w:rFonts w:ascii="Arial" w:hAnsi="Arial" w:cs="Arial"/>
          <w:sz w:val="24"/>
          <w:szCs w:val="24"/>
        </w:rPr>
        <w:t xml:space="preserve"> </w:t>
      </w:r>
    </w:p>
    <w:p w14:paraId="30F951FF" w14:textId="77777777" w:rsidR="0060675D" w:rsidRPr="00A67CCE" w:rsidRDefault="0060675D" w:rsidP="0060675D">
      <w:pPr>
        <w:pStyle w:val="ListParagraph"/>
        <w:ind w:left="1080"/>
        <w:jc w:val="both"/>
        <w:rPr>
          <w:rFonts w:ascii="Arial" w:hAnsi="Arial" w:cs="Arial"/>
          <w:sz w:val="24"/>
          <w:szCs w:val="24"/>
        </w:rPr>
      </w:pPr>
    </w:p>
    <w:p w14:paraId="45F9A007" w14:textId="66C7670E" w:rsidR="00135F86" w:rsidRPr="00A67CCE" w:rsidRDefault="00135F86" w:rsidP="00135F86">
      <w:pPr>
        <w:jc w:val="both"/>
        <w:rPr>
          <w:rFonts w:ascii="Arial" w:hAnsi="Arial" w:cs="Arial"/>
          <w:b/>
          <w:bCs/>
          <w:sz w:val="24"/>
          <w:szCs w:val="24"/>
        </w:rPr>
      </w:pPr>
      <w:r w:rsidRPr="00A67CCE">
        <w:rPr>
          <w:rFonts w:ascii="Arial" w:hAnsi="Arial" w:cs="Arial"/>
          <w:b/>
          <w:bCs/>
          <w:sz w:val="24"/>
          <w:szCs w:val="24"/>
        </w:rPr>
        <w:t xml:space="preserve">Role of </w:t>
      </w:r>
      <w:r w:rsidR="0019205B" w:rsidRPr="00A67CCE">
        <w:rPr>
          <w:rFonts w:ascii="Arial" w:hAnsi="Arial" w:cs="Arial"/>
          <w:b/>
          <w:bCs/>
          <w:sz w:val="24"/>
          <w:szCs w:val="24"/>
        </w:rPr>
        <w:t>Administrator</w:t>
      </w:r>
      <w:r w:rsidRPr="00A67CCE">
        <w:rPr>
          <w:rFonts w:ascii="Arial" w:hAnsi="Arial" w:cs="Arial"/>
          <w:b/>
          <w:bCs/>
          <w:sz w:val="24"/>
          <w:szCs w:val="24"/>
        </w:rPr>
        <w:t xml:space="preserve"> of UTFA</w:t>
      </w:r>
    </w:p>
    <w:p w14:paraId="65BDBDEF" w14:textId="71FB61A7" w:rsidR="00935184" w:rsidRPr="00B93383" w:rsidRDefault="00135F86" w:rsidP="00B93383">
      <w:pPr>
        <w:pStyle w:val="ListParagraph"/>
        <w:numPr>
          <w:ilvl w:val="0"/>
          <w:numId w:val="7"/>
        </w:numPr>
        <w:jc w:val="both"/>
        <w:rPr>
          <w:rFonts w:ascii="Arial" w:hAnsi="Arial" w:cs="Arial"/>
          <w:sz w:val="24"/>
          <w:szCs w:val="24"/>
        </w:rPr>
      </w:pPr>
      <w:r w:rsidRPr="00B93383">
        <w:rPr>
          <w:rFonts w:ascii="Arial" w:hAnsi="Arial" w:cs="Arial"/>
          <w:sz w:val="24"/>
          <w:szCs w:val="24"/>
        </w:rPr>
        <w:t xml:space="preserve">The Executive Director shall be the central </w:t>
      </w:r>
      <w:r w:rsidR="0019205B" w:rsidRPr="00B93383">
        <w:rPr>
          <w:rFonts w:ascii="Arial" w:hAnsi="Arial" w:cs="Arial"/>
          <w:sz w:val="24"/>
          <w:szCs w:val="24"/>
        </w:rPr>
        <w:t>ad</w:t>
      </w:r>
      <w:r w:rsidRPr="00B93383">
        <w:rPr>
          <w:rFonts w:ascii="Arial" w:hAnsi="Arial" w:cs="Arial"/>
          <w:sz w:val="24"/>
          <w:szCs w:val="24"/>
        </w:rPr>
        <w:t>ministrator to facilitate the interim process</w:t>
      </w:r>
      <w:r w:rsidR="0019205B" w:rsidRPr="00B93383">
        <w:rPr>
          <w:rFonts w:ascii="Arial" w:hAnsi="Arial" w:cs="Arial"/>
          <w:sz w:val="24"/>
          <w:szCs w:val="24"/>
        </w:rPr>
        <w:t xml:space="preserve"> (the “Administrator”)</w:t>
      </w:r>
      <w:r w:rsidRPr="00B93383">
        <w:rPr>
          <w:rFonts w:ascii="Arial" w:hAnsi="Arial" w:cs="Arial"/>
          <w:sz w:val="24"/>
          <w:szCs w:val="24"/>
        </w:rPr>
        <w:t xml:space="preserve">. </w:t>
      </w:r>
      <w:r w:rsidR="00B72962" w:rsidRPr="00B93383">
        <w:rPr>
          <w:rFonts w:ascii="Arial" w:hAnsi="Arial" w:cs="Arial"/>
          <w:sz w:val="24"/>
          <w:szCs w:val="24"/>
        </w:rPr>
        <w:t xml:space="preserve">If the complaint relates to the Executive Director, or the Executive Director otherwise has a conflict of interest with respect to a complaint, </w:t>
      </w:r>
      <w:r w:rsidR="00DD6140" w:rsidRPr="00B93383">
        <w:rPr>
          <w:rFonts w:ascii="Arial" w:hAnsi="Arial" w:cs="Arial"/>
          <w:sz w:val="24"/>
          <w:szCs w:val="24"/>
        </w:rPr>
        <w:t xml:space="preserve">UTFA’s General Counsel </w:t>
      </w:r>
      <w:r w:rsidR="00603BBC" w:rsidRPr="00B93383">
        <w:rPr>
          <w:rFonts w:ascii="Arial" w:hAnsi="Arial" w:cs="Arial"/>
          <w:sz w:val="24"/>
          <w:szCs w:val="24"/>
        </w:rPr>
        <w:t xml:space="preserve">will act </w:t>
      </w:r>
      <w:r w:rsidR="00DD6140" w:rsidRPr="00B93383">
        <w:rPr>
          <w:rFonts w:ascii="Arial" w:hAnsi="Arial" w:cs="Arial"/>
          <w:sz w:val="24"/>
          <w:szCs w:val="24"/>
        </w:rPr>
        <w:t xml:space="preserve">as the Administrator. If a further conflict arises with the first designate, the Executive </w:t>
      </w:r>
      <w:r w:rsidR="00EB047A" w:rsidRPr="00B93383">
        <w:rPr>
          <w:rFonts w:ascii="Arial" w:hAnsi="Arial" w:cs="Arial"/>
          <w:sz w:val="24"/>
          <w:szCs w:val="24"/>
        </w:rPr>
        <w:t xml:space="preserve">Committee </w:t>
      </w:r>
      <w:r w:rsidR="00DD6140" w:rsidRPr="00B93383">
        <w:rPr>
          <w:rFonts w:ascii="Arial" w:hAnsi="Arial" w:cs="Arial"/>
          <w:sz w:val="24"/>
          <w:szCs w:val="24"/>
        </w:rPr>
        <w:t>shall determine an alternative Administrator.</w:t>
      </w:r>
    </w:p>
    <w:p w14:paraId="5B101138" w14:textId="77777777" w:rsidR="00B93383" w:rsidRDefault="00B93383" w:rsidP="00B93383">
      <w:pPr>
        <w:pStyle w:val="ListParagraph"/>
        <w:jc w:val="both"/>
        <w:rPr>
          <w:rFonts w:ascii="Arial" w:hAnsi="Arial" w:cs="Arial"/>
          <w:sz w:val="24"/>
          <w:szCs w:val="24"/>
        </w:rPr>
      </w:pPr>
    </w:p>
    <w:p w14:paraId="1AD53600" w14:textId="17C77CEB" w:rsidR="00135F86" w:rsidRPr="00A67CCE" w:rsidRDefault="00135F86" w:rsidP="00B93383">
      <w:pPr>
        <w:pStyle w:val="ListParagraph"/>
        <w:numPr>
          <w:ilvl w:val="0"/>
          <w:numId w:val="7"/>
        </w:numPr>
        <w:jc w:val="both"/>
        <w:rPr>
          <w:rFonts w:ascii="Arial" w:hAnsi="Arial" w:cs="Arial"/>
          <w:sz w:val="24"/>
          <w:szCs w:val="24"/>
        </w:rPr>
      </w:pPr>
      <w:r w:rsidRPr="00A67CCE">
        <w:rPr>
          <w:rFonts w:ascii="Arial" w:hAnsi="Arial" w:cs="Arial"/>
          <w:sz w:val="24"/>
          <w:szCs w:val="24"/>
        </w:rPr>
        <w:t xml:space="preserve">The </w:t>
      </w:r>
      <w:r w:rsidR="0019205B" w:rsidRPr="00A67CCE">
        <w:rPr>
          <w:rFonts w:ascii="Arial" w:hAnsi="Arial" w:cs="Arial"/>
          <w:sz w:val="24"/>
          <w:szCs w:val="24"/>
        </w:rPr>
        <w:t>Administrator</w:t>
      </w:r>
      <w:r w:rsidRPr="00A67CCE">
        <w:rPr>
          <w:rFonts w:ascii="Arial" w:hAnsi="Arial" w:cs="Arial"/>
          <w:sz w:val="24"/>
          <w:szCs w:val="24"/>
        </w:rPr>
        <w:t xml:space="preserve"> shall work with the Complainant, Respondent, UTFA Executive </w:t>
      </w:r>
      <w:r w:rsidR="00EB047A">
        <w:rPr>
          <w:rFonts w:ascii="Arial" w:hAnsi="Arial" w:cs="Arial"/>
          <w:sz w:val="24"/>
          <w:szCs w:val="24"/>
        </w:rPr>
        <w:t xml:space="preserve">Committee </w:t>
      </w:r>
      <w:r w:rsidRPr="00A67CCE">
        <w:rPr>
          <w:rFonts w:ascii="Arial" w:hAnsi="Arial" w:cs="Arial"/>
          <w:sz w:val="24"/>
          <w:szCs w:val="24"/>
        </w:rPr>
        <w:t xml:space="preserve">and third-party </w:t>
      </w:r>
      <w:r w:rsidR="000D1286" w:rsidRPr="00A67CCE">
        <w:rPr>
          <w:rFonts w:ascii="Arial" w:hAnsi="Arial" w:cs="Arial"/>
          <w:sz w:val="24"/>
          <w:szCs w:val="24"/>
        </w:rPr>
        <w:t>Mediator</w:t>
      </w:r>
      <w:r w:rsidRPr="00A67CCE">
        <w:rPr>
          <w:rFonts w:ascii="Arial" w:hAnsi="Arial" w:cs="Arial"/>
          <w:sz w:val="24"/>
          <w:szCs w:val="24"/>
        </w:rPr>
        <w:t>s</w:t>
      </w:r>
      <w:r w:rsidR="00FA3747" w:rsidRPr="00A67CCE">
        <w:rPr>
          <w:rFonts w:ascii="Arial" w:hAnsi="Arial" w:cs="Arial"/>
          <w:sz w:val="24"/>
          <w:szCs w:val="24"/>
        </w:rPr>
        <w:t>/Facilitators</w:t>
      </w:r>
      <w:r w:rsidRPr="00A67CCE">
        <w:rPr>
          <w:rFonts w:ascii="Arial" w:hAnsi="Arial" w:cs="Arial"/>
          <w:sz w:val="24"/>
          <w:szCs w:val="24"/>
        </w:rPr>
        <w:t xml:space="preserve"> and </w:t>
      </w:r>
      <w:r w:rsidR="000D1286" w:rsidRPr="00A67CCE">
        <w:rPr>
          <w:rFonts w:ascii="Arial" w:hAnsi="Arial" w:cs="Arial"/>
          <w:sz w:val="24"/>
          <w:szCs w:val="24"/>
        </w:rPr>
        <w:t>Investigator</w:t>
      </w:r>
      <w:r w:rsidRPr="00A67CCE">
        <w:rPr>
          <w:rFonts w:ascii="Arial" w:hAnsi="Arial" w:cs="Arial"/>
          <w:sz w:val="24"/>
          <w:szCs w:val="24"/>
        </w:rPr>
        <w:t xml:space="preserve">s to implement </w:t>
      </w:r>
      <w:proofErr w:type="gramStart"/>
      <w:r w:rsidRPr="00A67CCE">
        <w:rPr>
          <w:rFonts w:ascii="Arial" w:hAnsi="Arial" w:cs="Arial"/>
          <w:sz w:val="24"/>
          <w:szCs w:val="24"/>
        </w:rPr>
        <w:t>this</w:t>
      </w:r>
      <w:proofErr w:type="gramEnd"/>
      <w:r w:rsidRPr="00A67CCE">
        <w:rPr>
          <w:rFonts w:ascii="Arial" w:hAnsi="Arial" w:cs="Arial"/>
          <w:sz w:val="24"/>
          <w:szCs w:val="24"/>
        </w:rPr>
        <w:t xml:space="preserve"> Policy</w:t>
      </w:r>
      <w:r w:rsidR="00EB047A">
        <w:rPr>
          <w:rFonts w:ascii="Arial" w:hAnsi="Arial" w:cs="Arial"/>
          <w:sz w:val="24"/>
          <w:szCs w:val="24"/>
        </w:rPr>
        <w:t>.</w:t>
      </w:r>
      <w:r w:rsidRPr="00A67CCE">
        <w:rPr>
          <w:rFonts w:ascii="Arial" w:hAnsi="Arial" w:cs="Arial"/>
          <w:sz w:val="24"/>
          <w:szCs w:val="24"/>
        </w:rPr>
        <w:t xml:space="preserve"> </w:t>
      </w:r>
    </w:p>
    <w:p w14:paraId="28542BC5" w14:textId="77777777" w:rsidR="00B93383" w:rsidRDefault="00B93383" w:rsidP="00B93383">
      <w:pPr>
        <w:pStyle w:val="ListParagraph"/>
        <w:jc w:val="both"/>
        <w:rPr>
          <w:rFonts w:ascii="Arial" w:hAnsi="Arial" w:cs="Arial"/>
          <w:sz w:val="24"/>
          <w:szCs w:val="24"/>
        </w:rPr>
      </w:pPr>
    </w:p>
    <w:p w14:paraId="00856782" w14:textId="127186FC" w:rsidR="00135F86" w:rsidRPr="00A67CCE" w:rsidRDefault="00135F86" w:rsidP="00B93383">
      <w:pPr>
        <w:pStyle w:val="ListParagraph"/>
        <w:numPr>
          <w:ilvl w:val="0"/>
          <w:numId w:val="7"/>
        </w:numPr>
        <w:jc w:val="both"/>
        <w:rPr>
          <w:rFonts w:ascii="Arial" w:hAnsi="Arial" w:cs="Arial"/>
          <w:sz w:val="24"/>
          <w:szCs w:val="24"/>
        </w:rPr>
      </w:pPr>
      <w:r w:rsidRPr="00A67CCE">
        <w:rPr>
          <w:rFonts w:ascii="Arial" w:hAnsi="Arial" w:cs="Arial"/>
          <w:sz w:val="24"/>
          <w:szCs w:val="24"/>
        </w:rPr>
        <w:t xml:space="preserve">The </w:t>
      </w:r>
      <w:r w:rsidR="0019205B" w:rsidRPr="00A67CCE">
        <w:rPr>
          <w:rFonts w:ascii="Arial" w:hAnsi="Arial" w:cs="Arial"/>
          <w:sz w:val="24"/>
          <w:szCs w:val="24"/>
        </w:rPr>
        <w:t>Administrator</w:t>
      </w:r>
      <w:r w:rsidRPr="00A67CCE">
        <w:rPr>
          <w:rFonts w:ascii="Arial" w:hAnsi="Arial" w:cs="Arial"/>
          <w:sz w:val="24"/>
          <w:szCs w:val="24"/>
        </w:rPr>
        <w:t xml:space="preserve"> may work with internal and external counsel to identify appropriate </w:t>
      </w:r>
      <w:r w:rsidR="000D1286" w:rsidRPr="00A67CCE">
        <w:rPr>
          <w:rFonts w:ascii="Arial" w:hAnsi="Arial" w:cs="Arial"/>
          <w:sz w:val="24"/>
          <w:szCs w:val="24"/>
        </w:rPr>
        <w:t>Mediator</w:t>
      </w:r>
      <w:r w:rsidRPr="00A67CCE">
        <w:rPr>
          <w:rFonts w:ascii="Arial" w:hAnsi="Arial" w:cs="Arial"/>
          <w:sz w:val="24"/>
          <w:szCs w:val="24"/>
        </w:rPr>
        <w:t>s</w:t>
      </w:r>
      <w:r w:rsidR="00FA3747" w:rsidRPr="00A67CCE">
        <w:rPr>
          <w:rFonts w:ascii="Arial" w:hAnsi="Arial" w:cs="Arial"/>
          <w:sz w:val="24"/>
          <w:szCs w:val="24"/>
        </w:rPr>
        <w:t>/Facilitators</w:t>
      </w:r>
      <w:r w:rsidRPr="00A67CCE">
        <w:rPr>
          <w:rFonts w:ascii="Arial" w:hAnsi="Arial" w:cs="Arial"/>
          <w:sz w:val="24"/>
          <w:szCs w:val="24"/>
        </w:rPr>
        <w:t xml:space="preserve"> and </w:t>
      </w:r>
      <w:r w:rsidR="000D1286" w:rsidRPr="00A67CCE">
        <w:rPr>
          <w:rFonts w:ascii="Arial" w:hAnsi="Arial" w:cs="Arial"/>
          <w:sz w:val="24"/>
          <w:szCs w:val="24"/>
        </w:rPr>
        <w:t>Investigator</w:t>
      </w:r>
      <w:r w:rsidRPr="00A67CCE">
        <w:rPr>
          <w:rFonts w:ascii="Arial" w:hAnsi="Arial" w:cs="Arial"/>
          <w:sz w:val="24"/>
          <w:szCs w:val="24"/>
        </w:rPr>
        <w:t xml:space="preserve">s to address complaints under this Policy.  </w:t>
      </w:r>
    </w:p>
    <w:p w14:paraId="7CC6DBF9" w14:textId="77777777" w:rsidR="00B93383" w:rsidRDefault="00B93383" w:rsidP="00B93383">
      <w:pPr>
        <w:pStyle w:val="ListParagraph"/>
        <w:jc w:val="both"/>
        <w:rPr>
          <w:rStyle w:val="cf01"/>
          <w:rFonts w:ascii="Arial" w:hAnsi="Arial" w:cs="Arial"/>
          <w:sz w:val="24"/>
          <w:szCs w:val="24"/>
        </w:rPr>
      </w:pPr>
    </w:p>
    <w:p w14:paraId="6B77F642" w14:textId="438913BC" w:rsidR="00081254" w:rsidRPr="00A67CCE" w:rsidRDefault="00081254" w:rsidP="00B93383">
      <w:pPr>
        <w:pStyle w:val="ListParagraph"/>
        <w:numPr>
          <w:ilvl w:val="0"/>
          <w:numId w:val="7"/>
        </w:numPr>
        <w:jc w:val="both"/>
        <w:rPr>
          <w:rFonts w:ascii="Arial" w:hAnsi="Arial" w:cs="Arial"/>
          <w:sz w:val="24"/>
          <w:szCs w:val="24"/>
        </w:rPr>
      </w:pPr>
      <w:r w:rsidRPr="00A67CCE">
        <w:rPr>
          <w:rStyle w:val="cf01"/>
          <w:rFonts w:ascii="Arial" w:hAnsi="Arial" w:cs="Arial"/>
          <w:sz w:val="24"/>
          <w:szCs w:val="24"/>
        </w:rPr>
        <w:t xml:space="preserve">The Administrator may consult with internal or external counsel to obtain advice on issues raised by the </w:t>
      </w:r>
      <w:r w:rsidR="00A340A1" w:rsidRPr="00A67CCE">
        <w:rPr>
          <w:rStyle w:val="cf01"/>
          <w:rFonts w:ascii="Arial" w:hAnsi="Arial" w:cs="Arial"/>
          <w:sz w:val="24"/>
          <w:szCs w:val="24"/>
        </w:rPr>
        <w:t>E</w:t>
      </w:r>
      <w:r w:rsidRPr="00A67CCE">
        <w:rPr>
          <w:rStyle w:val="cf01"/>
          <w:rFonts w:ascii="Arial" w:hAnsi="Arial" w:cs="Arial"/>
          <w:sz w:val="24"/>
          <w:szCs w:val="24"/>
        </w:rPr>
        <w:t xml:space="preserve">xecutive </w:t>
      </w:r>
      <w:r w:rsidR="00EB047A">
        <w:rPr>
          <w:rFonts w:ascii="Arial" w:hAnsi="Arial" w:cs="Arial"/>
          <w:sz w:val="24"/>
          <w:szCs w:val="24"/>
        </w:rPr>
        <w:t xml:space="preserve">Committee </w:t>
      </w:r>
      <w:r w:rsidR="00F31FDD" w:rsidRPr="00A67CCE">
        <w:rPr>
          <w:rStyle w:val="cf01"/>
          <w:rFonts w:ascii="Arial" w:hAnsi="Arial" w:cs="Arial"/>
          <w:sz w:val="24"/>
          <w:szCs w:val="24"/>
        </w:rPr>
        <w:t xml:space="preserve">or related to managing a dispute resolution process </w:t>
      </w:r>
      <w:r w:rsidRPr="00A67CCE">
        <w:rPr>
          <w:rStyle w:val="cf01"/>
          <w:rFonts w:ascii="Arial" w:hAnsi="Arial" w:cs="Arial"/>
          <w:sz w:val="24"/>
          <w:szCs w:val="24"/>
        </w:rPr>
        <w:t>and report</w:t>
      </w:r>
      <w:r w:rsidR="00A340A1" w:rsidRPr="00A67CCE">
        <w:rPr>
          <w:rStyle w:val="cf01"/>
          <w:rFonts w:ascii="Arial" w:hAnsi="Arial" w:cs="Arial"/>
          <w:sz w:val="24"/>
          <w:szCs w:val="24"/>
        </w:rPr>
        <w:t xml:space="preserve"> and/or provide advice</w:t>
      </w:r>
      <w:r w:rsidRPr="00A67CCE">
        <w:rPr>
          <w:rStyle w:val="cf01"/>
          <w:rFonts w:ascii="Arial" w:hAnsi="Arial" w:cs="Arial"/>
          <w:sz w:val="24"/>
          <w:szCs w:val="24"/>
        </w:rPr>
        <w:t xml:space="preserve"> to the </w:t>
      </w:r>
      <w:r w:rsidR="00F31FDD" w:rsidRPr="00A67CCE">
        <w:rPr>
          <w:rStyle w:val="cf01"/>
          <w:rFonts w:ascii="Arial" w:hAnsi="Arial" w:cs="Arial"/>
          <w:sz w:val="24"/>
          <w:szCs w:val="24"/>
        </w:rPr>
        <w:t>UTFA E</w:t>
      </w:r>
      <w:r w:rsidRPr="00A67CCE">
        <w:rPr>
          <w:rStyle w:val="cf01"/>
          <w:rFonts w:ascii="Arial" w:hAnsi="Arial" w:cs="Arial"/>
          <w:sz w:val="24"/>
          <w:szCs w:val="24"/>
        </w:rPr>
        <w:t>xecutive</w:t>
      </w:r>
      <w:r w:rsidR="00EB047A">
        <w:rPr>
          <w:rStyle w:val="cf01"/>
          <w:rFonts w:ascii="Arial" w:hAnsi="Arial" w:cs="Arial"/>
          <w:sz w:val="24"/>
          <w:szCs w:val="24"/>
        </w:rPr>
        <w:t xml:space="preserve"> </w:t>
      </w:r>
      <w:r w:rsidR="00EB047A">
        <w:rPr>
          <w:rFonts w:ascii="Arial" w:hAnsi="Arial" w:cs="Arial"/>
          <w:sz w:val="24"/>
          <w:szCs w:val="24"/>
        </w:rPr>
        <w:t>Committee</w:t>
      </w:r>
      <w:r w:rsidR="00A340A1" w:rsidRPr="00A67CCE">
        <w:rPr>
          <w:rStyle w:val="cf01"/>
          <w:rFonts w:ascii="Arial" w:hAnsi="Arial" w:cs="Arial"/>
          <w:sz w:val="24"/>
          <w:szCs w:val="24"/>
        </w:rPr>
        <w:t>,</w:t>
      </w:r>
      <w:r w:rsidRPr="00A67CCE">
        <w:rPr>
          <w:rStyle w:val="cf01"/>
          <w:rFonts w:ascii="Arial" w:hAnsi="Arial" w:cs="Arial"/>
          <w:sz w:val="24"/>
          <w:szCs w:val="24"/>
        </w:rPr>
        <w:t xml:space="preserve"> </w:t>
      </w:r>
      <w:r w:rsidR="00F31FDD" w:rsidRPr="00A67CCE">
        <w:rPr>
          <w:rStyle w:val="cf01"/>
          <w:rFonts w:ascii="Arial" w:hAnsi="Arial" w:cs="Arial"/>
          <w:sz w:val="24"/>
          <w:szCs w:val="24"/>
        </w:rPr>
        <w:t>as appropriate</w:t>
      </w:r>
      <w:r w:rsidRPr="00A67CCE">
        <w:rPr>
          <w:rStyle w:val="cf01"/>
          <w:rFonts w:ascii="Arial" w:hAnsi="Arial" w:cs="Arial"/>
          <w:sz w:val="24"/>
          <w:szCs w:val="24"/>
        </w:rPr>
        <w:t>.</w:t>
      </w:r>
    </w:p>
    <w:p w14:paraId="2237DB78" w14:textId="77777777" w:rsidR="00B93383" w:rsidRDefault="00B93383" w:rsidP="00B93383">
      <w:pPr>
        <w:pStyle w:val="ListParagraph"/>
        <w:jc w:val="both"/>
        <w:rPr>
          <w:rFonts w:ascii="Arial" w:hAnsi="Arial" w:cs="Arial"/>
          <w:sz w:val="24"/>
          <w:szCs w:val="24"/>
        </w:rPr>
      </w:pPr>
    </w:p>
    <w:p w14:paraId="18E0A0F9" w14:textId="73F1E700" w:rsidR="00135F86" w:rsidRPr="00A67CCE" w:rsidRDefault="00135F86" w:rsidP="00B93383">
      <w:pPr>
        <w:pStyle w:val="ListParagraph"/>
        <w:numPr>
          <w:ilvl w:val="0"/>
          <w:numId w:val="7"/>
        </w:numPr>
        <w:jc w:val="both"/>
        <w:rPr>
          <w:rFonts w:ascii="Arial" w:hAnsi="Arial" w:cs="Arial"/>
          <w:sz w:val="24"/>
          <w:szCs w:val="24"/>
        </w:rPr>
      </w:pPr>
      <w:r w:rsidRPr="00A67CCE">
        <w:rPr>
          <w:rFonts w:ascii="Arial" w:hAnsi="Arial" w:cs="Arial"/>
          <w:sz w:val="24"/>
          <w:szCs w:val="24"/>
        </w:rPr>
        <w:t xml:space="preserve">The </w:t>
      </w:r>
      <w:r w:rsidR="0019205B" w:rsidRPr="00A67CCE">
        <w:rPr>
          <w:rFonts w:ascii="Arial" w:hAnsi="Arial" w:cs="Arial"/>
          <w:sz w:val="24"/>
          <w:szCs w:val="24"/>
        </w:rPr>
        <w:t>Administrator</w:t>
      </w:r>
      <w:r w:rsidRPr="00A67CCE">
        <w:rPr>
          <w:rFonts w:ascii="Arial" w:hAnsi="Arial" w:cs="Arial"/>
          <w:sz w:val="24"/>
          <w:szCs w:val="24"/>
        </w:rPr>
        <w:t xml:space="preserve"> shall review and approve </w:t>
      </w:r>
      <w:r w:rsidR="00081254" w:rsidRPr="00A67CCE">
        <w:rPr>
          <w:rFonts w:ascii="Arial" w:hAnsi="Arial" w:cs="Arial"/>
          <w:sz w:val="24"/>
          <w:szCs w:val="24"/>
        </w:rPr>
        <w:t xml:space="preserve">retainer </w:t>
      </w:r>
      <w:r w:rsidRPr="00A67CCE">
        <w:rPr>
          <w:rFonts w:ascii="Arial" w:hAnsi="Arial" w:cs="Arial"/>
          <w:sz w:val="24"/>
          <w:szCs w:val="24"/>
        </w:rPr>
        <w:t>agreements</w:t>
      </w:r>
      <w:r w:rsidR="00F31FDD" w:rsidRPr="00A67CCE">
        <w:rPr>
          <w:rFonts w:ascii="Arial" w:hAnsi="Arial" w:cs="Arial"/>
          <w:sz w:val="24"/>
          <w:szCs w:val="24"/>
        </w:rPr>
        <w:t xml:space="preserve"> with mediators</w:t>
      </w:r>
      <w:r w:rsidR="00FA3747" w:rsidRPr="00A67CCE">
        <w:rPr>
          <w:rFonts w:ascii="Arial" w:hAnsi="Arial" w:cs="Arial"/>
          <w:sz w:val="24"/>
          <w:szCs w:val="24"/>
        </w:rPr>
        <w:t>/facilitators</w:t>
      </w:r>
      <w:r w:rsidR="00F31FDD" w:rsidRPr="00A67CCE">
        <w:rPr>
          <w:rFonts w:ascii="Arial" w:hAnsi="Arial" w:cs="Arial"/>
          <w:sz w:val="24"/>
          <w:szCs w:val="24"/>
        </w:rPr>
        <w:t xml:space="preserve"> and investigators, confidentiality agreements</w:t>
      </w:r>
      <w:r w:rsidRPr="00A67CCE">
        <w:rPr>
          <w:rFonts w:ascii="Arial" w:hAnsi="Arial" w:cs="Arial"/>
          <w:sz w:val="24"/>
          <w:szCs w:val="24"/>
        </w:rPr>
        <w:t xml:space="preserve">, terms of reference, and other documents generated by third party </w:t>
      </w:r>
      <w:r w:rsidR="000D1286" w:rsidRPr="00A67CCE">
        <w:rPr>
          <w:rFonts w:ascii="Arial" w:hAnsi="Arial" w:cs="Arial"/>
          <w:sz w:val="24"/>
          <w:szCs w:val="24"/>
        </w:rPr>
        <w:t>Mediator</w:t>
      </w:r>
      <w:r w:rsidRPr="00A67CCE">
        <w:rPr>
          <w:rFonts w:ascii="Arial" w:hAnsi="Arial" w:cs="Arial"/>
          <w:sz w:val="24"/>
          <w:szCs w:val="24"/>
        </w:rPr>
        <w:t>s</w:t>
      </w:r>
      <w:r w:rsidR="00FA3747" w:rsidRPr="00A67CCE">
        <w:rPr>
          <w:rFonts w:ascii="Arial" w:hAnsi="Arial" w:cs="Arial"/>
          <w:sz w:val="24"/>
          <w:szCs w:val="24"/>
        </w:rPr>
        <w:t>/Facilitators</w:t>
      </w:r>
      <w:r w:rsidRPr="00A67CCE">
        <w:rPr>
          <w:rFonts w:ascii="Arial" w:hAnsi="Arial" w:cs="Arial"/>
          <w:sz w:val="24"/>
          <w:szCs w:val="24"/>
        </w:rPr>
        <w:t xml:space="preserve"> and </w:t>
      </w:r>
      <w:r w:rsidR="000D1286" w:rsidRPr="00A67CCE">
        <w:rPr>
          <w:rFonts w:ascii="Arial" w:hAnsi="Arial" w:cs="Arial"/>
          <w:sz w:val="24"/>
          <w:szCs w:val="24"/>
        </w:rPr>
        <w:t>Investigator</w:t>
      </w:r>
      <w:r w:rsidRPr="00A67CCE">
        <w:rPr>
          <w:rFonts w:ascii="Arial" w:hAnsi="Arial" w:cs="Arial"/>
          <w:sz w:val="24"/>
          <w:szCs w:val="24"/>
        </w:rPr>
        <w:t xml:space="preserve">s in accordance with the processes and objectives set out herein. </w:t>
      </w:r>
    </w:p>
    <w:p w14:paraId="7C8C3384" w14:textId="40CB482C" w:rsidR="00135F86" w:rsidRPr="00A67CCE" w:rsidRDefault="00135F86" w:rsidP="00B93383">
      <w:pPr>
        <w:pStyle w:val="ListParagraph"/>
        <w:numPr>
          <w:ilvl w:val="0"/>
          <w:numId w:val="7"/>
        </w:numPr>
        <w:jc w:val="both"/>
        <w:rPr>
          <w:rFonts w:ascii="Arial" w:hAnsi="Arial" w:cs="Arial"/>
          <w:sz w:val="24"/>
          <w:szCs w:val="24"/>
        </w:rPr>
      </w:pPr>
      <w:r w:rsidRPr="00A67CCE">
        <w:rPr>
          <w:rFonts w:ascii="Arial" w:hAnsi="Arial" w:cs="Arial"/>
          <w:sz w:val="24"/>
          <w:szCs w:val="24"/>
        </w:rPr>
        <w:lastRenderedPageBreak/>
        <w:t xml:space="preserve">Where a potentially contentious decision must be made regarding a process under this policy, the </w:t>
      </w:r>
      <w:r w:rsidR="0019205B" w:rsidRPr="00A67CCE">
        <w:rPr>
          <w:rFonts w:ascii="Arial" w:hAnsi="Arial" w:cs="Arial"/>
          <w:sz w:val="24"/>
          <w:szCs w:val="24"/>
        </w:rPr>
        <w:t>Administrator</w:t>
      </w:r>
      <w:r w:rsidRPr="00A67CCE">
        <w:rPr>
          <w:rFonts w:ascii="Arial" w:hAnsi="Arial" w:cs="Arial"/>
          <w:sz w:val="24"/>
          <w:szCs w:val="24"/>
        </w:rPr>
        <w:t xml:space="preserve"> shall obtain instructions from the UTFA Executive</w:t>
      </w:r>
      <w:r w:rsidR="00EB047A">
        <w:rPr>
          <w:rFonts w:ascii="Arial" w:hAnsi="Arial" w:cs="Arial"/>
          <w:sz w:val="24"/>
          <w:szCs w:val="24"/>
        </w:rPr>
        <w:t xml:space="preserve"> Committee</w:t>
      </w:r>
      <w:r w:rsidRPr="00A67CCE">
        <w:rPr>
          <w:rFonts w:ascii="Arial" w:hAnsi="Arial" w:cs="Arial"/>
          <w:sz w:val="24"/>
          <w:szCs w:val="24"/>
        </w:rPr>
        <w:t>.</w:t>
      </w:r>
    </w:p>
    <w:p w14:paraId="066D9F8A" w14:textId="77777777" w:rsidR="00B93383" w:rsidRDefault="00B93383" w:rsidP="00B93383">
      <w:pPr>
        <w:pStyle w:val="ListParagraph"/>
        <w:jc w:val="both"/>
        <w:rPr>
          <w:rFonts w:ascii="Arial" w:hAnsi="Arial" w:cs="Arial"/>
          <w:sz w:val="24"/>
          <w:szCs w:val="24"/>
        </w:rPr>
      </w:pPr>
    </w:p>
    <w:p w14:paraId="7FA7921C" w14:textId="5B7F1E9D" w:rsidR="00324F03" w:rsidRPr="00A67CCE" w:rsidRDefault="00324F03" w:rsidP="00B93383">
      <w:pPr>
        <w:pStyle w:val="ListParagraph"/>
        <w:numPr>
          <w:ilvl w:val="0"/>
          <w:numId w:val="7"/>
        </w:numPr>
        <w:jc w:val="both"/>
        <w:rPr>
          <w:rFonts w:ascii="Arial" w:hAnsi="Arial" w:cs="Arial"/>
          <w:sz w:val="24"/>
          <w:szCs w:val="24"/>
        </w:rPr>
      </w:pPr>
      <w:r w:rsidRPr="00A67CCE">
        <w:rPr>
          <w:rFonts w:ascii="Arial" w:hAnsi="Arial" w:cs="Arial"/>
          <w:sz w:val="24"/>
          <w:szCs w:val="24"/>
        </w:rPr>
        <w:t>The Administrator shall maintain the confidentiality of complaints dealt with under this Policy</w:t>
      </w:r>
      <w:r w:rsidR="00A340A1" w:rsidRPr="00A67CCE">
        <w:rPr>
          <w:rFonts w:ascii="Arial" w:hAnsi="Arial" w:cs="Arial"/>
          <w:sz w:val="24"/>
          <w:szCs w:val="24"/>
        </w:rPr>
        <w:t xml:space="preserve">, </w:t>
      </w:r>
      <w:r w:rsidR="00066AAF">
        <w:rPr>
          <w:rFonts w:ascii="Arial" w:hAnsi="Arial" w:cs="Arial"/>
          <w:sz w:val="24"/>
          <w:szCs w:val="24"/>
        </w:rPr>
        <w:t xml:space="preserve">to the extent possible, </w:t>
      </w:r>
      <w:r w:rsidR="00A340A1" w:rsidRPr="00A67CCE">
        <w:rPr>
          <w:rFonts w:ascii="Arial" w:hAnsi="Arial" w:cs="Arial"/>
          <w:sz w:val="24"/>
          <w:szCs w:val="24"/>
        </w:rPr>
        <w:t>except as it relates to reporting to the Executive</w:t>
      </w:r>
      <w:r w:rsidR="00603BBC">
        <w:rPr>
          <w:rFonts w:ascii="Arial" w:hAnsi="Arial" w:cs="Arial"/>
          <w:sz w:val="24"/>
          <w:szCs w:val="24"/>
        </w:rPr>
        <w:t xml:space="preserve"> Committee</w:t>
      </w:r>
      <w:r w:rsidRPr="00A67CCE">
        <w:rPr>
          <w:rFonts w:ascii="Arial" w:hAnsi="Arial" w:cs="Arial"/>
          <w:sz w:val="24"/>
          <w:szCs w:val="24"/>
        </w:rPr>
        <w:t xml:space="preserve">. </w:t>
      </w:r>
    </w:p>
    <w:p w14:paraId="6FF275FC" w14:textId="77777777" w:rsidR="00324F03" w:rsidRPr="00A67CCE" w:rsidRDefault="00324F03" w:rsidP="00135F86">
      <w:pPr>
        <w:pStyle w:val="Default"/>
        <w:jc w:val="both"/>
        <w:rPr>
          <w:rFonts w:ascii="Arial" w:hAnsi="Arial" w:cs="Arial"/>
          <w:b/>
          <w:bCs/>
        </w:rPr>
      </w:pPr>
    </w:p>
    <w:p w14:paraId="2BA47BF9" w14:textId="613ABF0C" w:rsidR="00135F86" w:rsidRPr="00A67CCE" w:rsidRDefault="00135F86" w:rsidP="00135F86">
      <w:pPr>
        <w:pStyle w:val="Default"/>
        <w:jc w:val="both"/>
        <w:rPr>
          <w:rFonts w:ascii="Arial" w:hAnsi="Arial" w:cs="Arial"/>
          <w:b/>
          <w:bCs/>
        </w:rPr>
      </w:pPr>
      <w:r w:rsidRPr="00A67CCE">
        <w:rPr>
          <w:rFonts w:ascii="Arial" w:hAnsi="Arial" w:cs="Arial"/>
          <w:b/>
          <w:bCs/>
        </w:rPr>
        <w:t xml:space="preserve">Process if a UTFA member experiences harassment or discrimination as defined in this </w:t>
      </w:r>
      <w:r w:rsidR="00E92B37">
        <w:rPr>
          <w:rFonts w:ascii="Arial" w:hAnsi="Arial" w:cs="Arial"/>
          <w:b/>
          <w:bCs/>
        </w:rPr>
        <w:t>P</w:t>
      </w:r>
      <w:r w:rsidRPr="00A67CCE">
        <w:rPr>
          <w:rFonts w:ascii="Arial" w:hAnsi="Arial" w:cs="Arial"/>
          <w:b/>
          <w:bCs/>
        </w:rPr>
        <w:t>olicy</w:t>
      </w:r>
      <w:r w:rsidR="00A340A1" w:rsidRPr="00A67CCE">
        <w:rPr>
          <w:rFonts w:ascii="Arial" w:hAnsi="Arial" w:cs="Arial"/>
          <w:b/>
          <w:bCs/>
        </w:rPr>
        <w:t>:</w:t>
      </w:r>
    </w:p>
    <w:p w14:paraId="6034BF98" w14:textId="77777777" w:rsidR="00135F86" w:rsidRPr="00A67CCE" w:rsidRDefault="00135F86" w:rsidP="00135F86">
      <w:pPr>
        <w:pStyle w:val="Default"/>
        <w:jc w:val="both"/>
        <w:rPr>
          <w:rFonts w:ascii="Arial" w:hAnsi="Arial" w:cs="Arial"/>
        </w:rPr>
      </w:pPr>
    </w:p>
    <w:p w14:paraId="62A716A3" w14:textId="0E5570A6" w:rsidR="00135F86" w:rsidRPr="00A67CCE" w:rsidRDefault="00135F86" w:rsidP="00805644">
      <w:pPr>
        <w:pStyle w:val="Default"/>
        <w:numPr>
          <w:ilvl w:val="0"/>
          <w:numId w:val="7"/>
        </w:numPr>
        <w:jc w:val="both"/>
        <w:rPr>
          <w:rFonts w:ascii="Arial" w:hAnsi="Arial" w:cs="Arial"/>
          <w:color w:val="000000" w:themeColor="text1"/>
        </w:rPr>
      </w:pPr>
      <w:r w:rsidRPr="00A67CCE">
        <w:rPr>
          <w:rFonts w:ascii="Arial" w:hAnsi="Arial" w:cs="Arial"/>
          <w:color w:val="000000" w:themeColor="text1"/>
        </w:rPr>
        <w:t xml:space="preserve">A UTFA member who believes they are being harassed or discriminated against </w:t>
      </w:r>
      <w:r w:rsidR="00303A6A">
        <w:rPr>
          <w:rFonts w:ascii="Arial" w:hAnsi="Arial" w:cs="Arial"/>
          <w:color w:val="000000" w:themeColor="text1"/>
        </w:rPr>
        <w:t xml:space="preserve">is encouraged to </w:t>
      </w:r>
      <w:r w:rsidRPr="00A67CCE">
        <w:rPr>
          <w:rFonts w:ascii="Arial" w:hAnsi="Arial" w:cs="Arial"/>
          <w:color w:val="000000" w:themeColor="text1"/>
        </w:rPr>
        <w:t>make it clear to the person</w:t>
      </w:r>
      <w:r w:rsidR="00A340A1" w:rsidRPr="00A67CCE">
        <w:rPr>
          <w:rFonts w:ascii="Arial" w:hAnsi="Arial" w:cs="Arial"/>
          <w:color w:val="000000" w:themeColor="text1"/>
        </w:rPr>
        <w:t>(s)</w:t>
      </w:r>
      <w:r w:rsidRPr="00A67CCE">
        <w:rPr>
          <w:rFonts w:ascii="Arial" w:hAnsi="Arial" w:cs="Arial"/>
          <w:color w:val="000000" w:themeColor="text1"/>
        </w:rPr>
        <w:t xml:space="preserve">, if possible, that they do not welcome the behaviour. They can do so either on their own, verbally or in writing, or with the assistance of another party. The </w:t>
      </w:r>
      <w:r w:rsidR="00935184" w:rsidRPr="00A67CCE">
        <w:rPr>
          <w:rFonts w:ascii="Arial" w:hAnsi="Arial" w:cs="Arial"/>
          <w:color w:val="000000" w:themeColor="text1"/>
        </w:rPr>
        <w:t>UTFA member</w:t>
      </w:r>
      <w:r w:rsidRPr="00A67CCE">
        <w:rPr>
          <w:rFonts w:ascii="Arial" w:hAnsi="Arial" w:cs="Arial"/>
          <w:color w:val="000000" w:themeColor="text1"/>
        </w:rPr>
        <w:t xml:space="preserve"> should also indicate </w:t>
      </w:r>
      <w:r w:rsidR="00935184" w:rsidRPr="00A67CCE">
        <w:rPr>
          <w:rFonts w:ascii="Arial" w:hAnsi="Arial" w:cs="Arial"/>
          <w:color w:val="000000" w:themeColor="text1"/>
        </w:rPr>
        <w:t xml:space="preserve">if they intend to </w:t>
      </w:r>
      <w:r w:rsidRPr="00A67CCE">
        <w:rPr>
          <w:rFonts w:ascii="Arial" w:hAnsi="Arial" w:cs="Arial"/>
          <w:color w:val="000000" w:themeColor="text1"/>
        </w:rPr>
        <w:t xml:space="preserve">take further action under this Policy if the behaviour continues. </w:t>
      </w:r>
      <w:r w:rsidR="00A758AF">
        <w:rPr>
          <w:rFonts w:ascii="Arial" w:hAnsi="Arial" w:cs="Arial"/>
          <w:color w:val="000000" w:themeColor="text1"/>
        </w:rPr>
        <w:t xml:space="preserve">Alternatively, the UTFA member can reach out to the Administrator (as defined </w:t>
      </w:r>
      <w:r w:rsidR="00D90C91">
        <w:rPr>
          <w:rFonts w:ascii="Arial" w:hAnsi="Arial" w:cs="Arial"/>
          <w:color w:val="000000" w:themeColor="text1"/>
        </w:rPr>
        <w:t>above</w:t>
      </w:r>
      <w:r w:rsidR="00A758AF">
        <w:rPr>
          <w:rFonts w:ascii="Arial" w:hAnsi="Arial" w:cs="Arial"/>
          <w:color w:val="000000" w:themeColor="text1"/>
        </w:rPr>
        <w:t xml:space="preserve">) to seek assistance in communicating the concern to the person in question. </w:t>
      </w:r>
    </w:p>
    <w:p w14:paraId="3F1C650C" w14:textId="77777777" w:rsidR="00135F86" w:rsidRPr="00A67CCE" w:rsidRDefault="00135F86" w:rsidP="00135F86">
      <w:pPr>
        <w:pStyle w:val="Default"/>
        <w:ind w:left="720"/>
        <w:jc w:val="both"/>
        <w:rPr>
          <w:rFonts w:ascii="Arial" w:hAnsi="Arial" w:cs="Arial"/>
          <w:color w:val="000000" w:themeColor="text1"/>
        </w:rPr>
      </w:pPr>
    </w:p>
    <w:p w14:paraId="3F5D6489" w14:textId="551C69CC" w:rsidR="00135F86" w:rsidRPr="00A67CCE" w:rsidRDefault="00135F86" w:rsidP="00805644">
      <w:pPr>
        <w:pStyle w:val="Default"/>
        <w:numPr>
          <w:ilvl w:val="0"/>
          <w:numId w:val="7"/>
        </w:numPr>
        <w:jc w:val="both"/>
        <w:rPr>
          <w:rFonts w:ascii="Arial" w:hAnsi="Arial" w:cs="Arial"/>
          <w:color w:val="000000" w:themeColor="text1"/>
        </w:rPr>
      </w:pPr>
      <w:r w:rsidRPr="00A67CCE">
        <w:rPr>
          <w:rFonts w:ascii="Arial" w:hAnsi="Arial" w:cs="Arial"/>
          <w:color w:val="000000" w:themeColor="text1"/>
        </w:rPr>
        <w:t>If th</w:t>
      </w:r>
      <w:r w:rsidR="00935184" w:rsidRPr="00A67CCE">
        <w:rPr>
          <w:rFonts w:ascii="Arial" w:hAnsi="Arial" w:cs="Arial"/>
          <w:color w:val="000000" w:themeColor="text1"/>
        </w:rPr>
        <w:t xml:space="preserve">e matter is not resolved under </w:t>
      </w:r>
      <w:r w:rsidR="00805644">
        <w:rPr>
          <w:rFonts w:ascii="Arial" w:hAnsi="Arial" w:cs="Arial"/>
          <w:color w:val="000000" w:themeColor="text1"/>
        </w:rPr>
        <w:t>paragraph 20,</w:t>
      </w:r>
      <w:r w:rsidRPr="00A67CCE">
        <w:rPr>
          <w:rFonts w:ascii="Arial" w:hAnsi="Arial" w:cs="Arial"/>
          <w:color w:val="000000" w:themeColor="text1"/>
        </w:rPr>
        <w:t xml:space="preserve"> or if the UTFA member is not comfortable approaching the person, they should contact the </w:t>
      </w:r>
      <w:r w:rsidR="0019205B" w:rsidRPr="00A67CCE">
        <w:rPr>
          <w:rFonts w:ascii="Arial" w:hAnsi="Arial" w:cs="Arial"/>
          <w:color w:val="000000" w:themeColor="text1"/>
        </w:rPr>
        <w:t>Administrator</w:t>
      </w:r>
      <w:r w:rsidR="00935184" w:rsidRPr="00A67CCE">
        <w:rPr>
          <w:rFonts w:ascii="Arial" w:hAnsi="Arial" w:cs="Arial"/>
          <w:color w:val="000000" w:themeColor="text1"/>
        </w:rPr>
        <w:t xml:space="preserve"> in writing</w:t>
      </w:r>
      <w:r w:rsidRPr="00A67CCE">
        <w:rPr>
          <w:rFonts w:ascii="Arial" w:hAnsi="Arial" w:cs="Arial"/>
          <w:color w:val="000000" w:themeColor="text1"/>
        </w:rPr>
        <w:t xml:space="preserve">. The UTFA </w:t>
      </w:r>
      <w:r w:rsidR="0019205B" w:rsidRPr="00A67CCE">
        <w:rPr>
          <w:rFonts w:ascii="Arial" w:hAnsi="Arial" w:cs="Arial"/>
          <w:color w:val="000000" w:themeColor="text1"/>
        </w:rPr>
        <w:t>Administrator</w:t>
      </w:r>
      <w:r w:rsidRPr="00A67CCE">
        <w:rPr>
          <w:rFonts w:ascii="Arial" w:hAnsi="Arial" w:cs="Arial"/>
          <w:color w:val="000000" w:themeColor="text1"/>
        </w:rPr>
        <w:t xml:space="preserve"> will serve as a liaison to facilitate a dispute resolution process under this Policy, which could be mediation</w:t>
      </w:r>
      <w:r w:rsidR="00FA3747" w:rsidRPr="00A67CCE">
        <w:rPr>
          <w:rFonts w:ascii="Arial" w:hAnsi="Arial" w:cs="Arial"/>
          <w:color w:val="000000" w:themeColor="text1"/>
        </w:rPr>
        <w:t>/facilitation</w:t>
      </w:r>
      <w:r w:rsidRPr="00A67CCE">
        <w:rPr>
          <w:rFonts w:ascii="Arial" w:hAnsi="Arial" w:cs="Arial"/>
          <w:color w:val="000000" w:themeColor="text1"/>
        </w:rPr>
        <w:t xml:space="preserve">, investigation, or both.  </w:t>
      </w:r>
    </w:p>
    <w:p w14:paraId="7CE6BA2D" w14:textId="77777777" w:rsidR="00135F86" w:rsidRPr="00A67CCE" w:rsidRDefault="00135F86" w:rsidP="00135F86">
      <w:pPr>
        <w:pStyle w:val="Default"/>
        <w:jc w:val="both"/>
        <w:rPr>
          <w:rFonts w:ascii="Arial" w:hAnsi="Arial" w:cs="Arial"/>
          <w:color w:val="000000" w:themeColor="text1"/>
        </w:rPr>
      </w:pPr>
    </w:p>
    <w:p w14:paraId="3A814B75" w14:textId="221841E0" w:rsidR="00135F86" w:rsidRPr="00A67CCE" w:rsidRDefault="006B6371" w:rsidP="00135F86">
      <w:pPr>
        <w:jc w:val="both"/>
        <w:rPr>
          <w:rFonts w:ascii="Arial" w:hAnsi="Arial" w:cs="Arial"/>
          <w:b/>
          <w:bCs/>
          <w:sz w:val="24"/>
          <w:szCs w:val="24"/>
        </w:rPr>
      </w:pPr>
      <w:r w:rsidRPr="00A67CCE">
        <w:rPr>
          <w:rFonts w:ascii="Arial" w:hAnsi="Arial" w:cs="Arial"/>
          <w:b/>
          <w:bCs/>
          <w:sz w:val="24"/>
          <w:szCs w:val="24"/>
        </w:rPr>
        <w:t>P</w:t>
      </w:r>
      <w:r w:rsidR="00135F86" w:rsidRPr="00A67CCE">
        <w:rPr>
          <w:rFonts w:ascii="Arial" w:hAnsi="Arial" w:cs="Arial"/>
          <w:b/>
          <w:bCs/>
          <w:sz w:val="24"/>
          <w:szCs w:val="24"/>
        </w:rPr>
        <w:t>rocess</w:t>
      </w:r>
      <w:r w:rsidRPr="00A67CCE">
        <w:rPr>
          <w:rFonts w:ascii="Arial" w:hAnsi="Arial" w:cs="Arial"/>
          <w:b/>
          <w:bCs/>
          <w:sz w:val="24"/>
          <w:szCs w:val="24"/>
        </w:rPr>
        <w:t>es</w:t>
      </w:r>
      <w:r w:rsidR="00135F86" w:rsidRPr="00A67CCE">
        <w:rPr>
          <w:rFonts w:ascii="Arial" w:hAnsi="Arial" w:cs="Arial"/>
          <w:b/>
          <w:bCs/>
          <w:sz w:val="24"/>
          <w:szCs w:val="24"/>
        </w:rPr>
        <w:t xml:space="preserve"> under this Policy</w:t>
      </w:r>
    </w:p>
    <w:p w14:paraId="528B3159" w14:textId="77777777" w:rsidR="0019205B" w:rsidRPr="00A67CCE" w:rsidRDefault="0019205B" w:rsidP="0019205B">
      <w:pPr>
        <w:jc w:val="both"/>
        <w:rPr>
          <w:rFonts w:ascii="Arial" w:hAnsi="Arial" w:cs="Arial"/>
          <w:b/>
          <w:bCs/>
          <w:i/>
          <w:iCs/>
          <w:sz w:val="24"/>
          <w:szCs w:val="24"/>
        </w:rPr>
      </w:pPr>
      <w:r w:rsidRPr="00A67CCE">
        <w:rPr>
          <w:rFonts w:ascii="Arial" w:hAnsi="Arial" w:cs="Arial"/>
          <w:b/>
          <w:bCs/>
          <w:i/>
          <w:iCs/>
          <w:sz w:val="24"/>
          <w:szCs w:val="24"/>
        </w:rPr>
        <w:t>Intake Process</w:t>
      </w:r>
    </w:p>
    <w:p w14:paraId="7983FE6B" w14:textId="6A98941D" w:rsidR="00FB274E" w:rsidRPr="00805644" w:rsidRDefault="00135F86" w:rsidP="00805644">
      <w:pPr>
        <w:pStyle w:val="ListParagraph"/>
        <w:numPr>
          <w:ilvl w:val="0"/>
          <w:numId w:val="7"/>
        </w:numPr>
        <w:jc w:val="both"/>
        <w:rPr>
          <w:rFonts w:ascii="Arial" w:hAnsi="Arial" w:cs="Arial"/>
          <w:sz w:val="24"/>
          <w:szCs w:val="24"/>
        </w:rPr>
      </w:pPr>
      <w:r w:rsidRPr="00805644">
        <w:rPr>
          <w:rFonts w:ascii="Arial" w:hAnsi="Arial" w:cs="Arial"/>
          <w:sz w:val="24"/>
          <w:szCs w:val="24"/>
        </w:rPr>
        <w:t>Where a</w:t>
      </w:r>
      <w:r w:rsidR="00DF6AC6" w:rsidRPr="00805644">
        <w:rPr>
          <w:rFonts w:ascii="Arial" w:hAnsi="Arial" w:cs="Arial"/>
          <w:sz w:val="24"/>
          <w:szCs w:val="24"/>
        </w:rPr>
        <w:t>n UTFA</w:t>
      </w:r>
      <w:r w:rsidRPr="00805644">
        <w:rPr>
          <w:rFonts w:ascii="Arial" w:hAnsi="Arial" w:cs="Arial"/>
          <w:sz w:val="24"/>
          <w:szCs w:val="24"/>
        </w:rPr>
        <w:t xml:space="preserve"> member pursues the process under </w:t>
      </w:r>
      <w:r w:rsidR="00805644" w:rsidRPr="00805644">
        <w:rPr>
          <w:rFonts w:ascii="Arial" w:hAnsi="Arial" w:cs="Arial"/>
          <w:sz w:val="24"/>
          <w:szCs w:val="24"/>
        </w:rPr>
        <w:t>paragraph 21</w:t>
      </w:r>
      <w:r w:rsidRPr="00805644">
        <w:rPr>
          <w:rFonts w:ascii="Arial" w:hAnsi="Arial" w:cs="Arial"/>
          <w:sz w:val="24"/>
          <w:szCs w:val="24"/>
        </w:rPr>
        <w:t>, the</w:t>
      </w:r>
      <w:r w:rsidR="00DF6AC6" w:rsidRPr="00805644">
        <w:rPr>
          <w:rFonts w:ascii="Arial" w:hAnsi="Arial" w:cs="Arial"/>
          <w:sz w:val="24"/>
          <w:szCs w:val="24"/>
        </w:rPr>
        <w:t xml:space="preserve"> member becomes a Complainant under this </w:t>
      </w:r>
      <w:r w:rsidR="00E92B37" w:rsidRPr="00805644">
        <w:rPr>
          <w:rFonts w:ascii="Arial" w:hAnsi="Arial" w:cs="Arial"/>
          <w:sz w:val="24"/>
          <w:szCs w:val="24"/>
        </w:rPr>
        <w:t>P</w:t>
      </w:r>
      <w:r w:rsidR="00DF6AC6" w:rsidRPr="00805644">
        <w:rPr>
          <w:rFonts w:ascii="Arial" w:hAnsi="Arial" w:cs="Arial"/>
          <w:sz w:val="24"/>
          <w:szCs w:val="24"/>
        </w:rPr>
        <w:t xml:space="preserve">olicy.  The Complainant </w:t>
      </w:r>
      <w:r w:rsidRPr="00805644">
        <w:rPr>
          <w:rFonts w:ascii="Arial" w:hAnsi="Arial" w:cs="Arial"/>
          <w:sz w:val="24"/>
          <w:szCs w:val="24"/>
        </w:rPr>
        <w:t xml:space="preserve">shall contact the </w:t>
      </w:r>
      <w:r w:rsidR="00A66740" w:rsidRPr="00805644">
        <w:rPr>
          <w:rFonts w:ascii="Arial" w:hAnsi="Arial" w:cs="Arial"/>
          <w:sz w:val="24"/>
          <w:szCs w:val="24"/>
        </w:rPr>
        <w:t>Administrator</w:t>
      </w:r>
      <w:r w:rsidR="0019205B" w:rsidRPr="00805644">
        <w:rPr>
          <w:rFonts w:ascii="Arial" w:hAnsi="Arial" w:cs="Arial"/>
          <w:sz w:val="24"/>
          <w:szCs w:val="24"/>
        </w:rPr>
        <w:t xml:space="preserve"> </w:t>
      </w:r>
      <w:r w:rsidRPr="00805644">
        <w:rPr>
          <w:rFonts w:ascii="Arial" w:hAnsi="Arial" w:cs="Arial"/>
          <w:sz w:val="24"/>
          <w:szCs w:val="24"/>
        </w:rPr>
        <w:t xml:space="preserve">and </w:t>
      </w:r>
      <w:r w:rsidR="00A66740" w:rsidRPr="00805644">
        <w:rPr>
          <w:rFonts w:ascii="Arial" w:hAnsi="Arial" w:cs="Arial"/>
          <w:sz w:val="24"/>
          <w:szCs w:val="24"/>
        </w:rPr>
        <w:t xml:space="preserve">provide </w:t>
      </w:r>
      <w:r w:rsidRPr="00805644">
        <w:rPr>
          <w:rFonts w:ascii="Arial" w:hAnsi="Arial" w:cs="Arial"/>
          <w:sz w:val="24"/>
          <w:szCs w:val="24"/>
        </w:rPr>
        <w:t xml:space="preserve">their </w:t>
      </w:r>
      <w:r w:rsidR="00A66740" w:rsidRPr="00805644">
        <w:rPr>
          <w:rFonts w:ascii="Arial" w:hAnsi="Arial" w:cs="Arial"/>
          <w:sz w:val="24"/>
          <w:szCs w:val="24"/>
        </w:rPr>
        <w:t>C</w:t>
      </w:r>
      <w:r w:rsidRPr="00805644">
        <w:rPr>
          <w:rFonts w:ascii="Arial" w:hAnsi="Arial" w:cs="Arial"/>
          <w:sz w:val="24"/>
          <w:szCs w:val="24"/>
        </w:rPr>
        <w:t xml:space="preserve">omplaint in writing.  </w:t>
      </w:r>
      <w:r w:rsidR="0023157F" w:rsidRPr="00805644">
        <w:rPr>
          <w:rFonts w:ascii="Arial" w:hAnsi="Arial" w:cs="Arial"/>
          <w:color w:val="000000" w:themeColor="text1"/>
          <w:sz w:val="24"/>
          <w:szCs w:val="24"/>
        </w:rPr>
        <w:t>When determinations are made about whether to investigate a matter, contextual factors will be considered, including but not limited to the time between the alleged incident and the date of the Report, the ability of the Respondent to respond to allegations due to the passage of time, the individual circumstances of the Complainant, the severity of the incident, and the principles of natural justice.</w:t>
      </w:r>
      <w:r w:rsidR="00805644" w:rsidRPr="00805644">
        <w:rPr>
          <w:rFonts w:ascii="Times New Roman" w:hAnsi="Times New Roman" w:cs="Times New Roman"/>
          <w:color w:val="000000" w:themeColor="text1"/>
          <w:sz w:val="24"/>
          <w:szCs w:val="24"/>
        </w:rPr>
        <w:t xml:space="preserve"> </w:t>
      </w:r>
      <w:r w:rsidR="00FB274E" w:rsidRPr="00805644">
        <w:rPr>
          <w:rFonts w:ascii="Arial" w:hAnsi="Arial" w:cs="Arial"/>
          <w:sz w:val="24"/>
          <w:szCs w:val="24"/>
        </w:rPr>
        <w:t xml:space="preserve">Complaints under this Policy </w:t>
      </w:r>
      <w:r w:rsidR="00715D1C" w:rsidRPr="00805644">
        <w:rPr>
          <w:rFonts w:ascii="Arial" w:hAnsi="Arial" w:cs="Arial"/>
          <w:sz w:val="24"/>
          <w:szCs w:val="24"/>
        </w:rPr>
        <w:t>must</w:t>
      </w:r>
      <w:r w:rsidR="00FB274E" w:rsidRPr="00805644">
        <w:rPr>
          <w:rFonts w:ascii="Arial" w:hAnsi="Arial" w:cs="Arial"/>
          <w:sz w:val="24"/>
          <w:szCs w:val="24"/>
        </w:rPr>
        <w:t xml:space="preserve"> </w:t>
      </w:r>
      <w:r w:rsidR="0023157F" w:rsidRPr="00805644">
        <w:rPr>
          <w:rFonts w:ascii="Arial" w:hAnsi="Arial" w:cs="Arial"/>
          <w:sz w:val="24"/>
          <w:szCs w:val="24"/>
        </w:rPr>
        <w:t xml:space="preserve">normally </w:t>
      </w:r>
      <w:r w:rsidR="00FB274E" w:rsidRPr="00805644">
        <w:rPr>
          <w:rFonts w:ascii="Arial" w:hAnsi="Arial" w:cs="Arial"/>
          <w:sz w:val="24"/>
          <w:szCs w:val="24"/>
        </w:rPr>
        <w:t xml:space="preserve">be reported within twelve (12) months from the date of the alleged incident. In exceptional circumstances, such time limits may be extended having regard to contextual factors, including the individual circumstances of the Complainant and the severity of the incident, and the principles of natural justice. </w:t>
      </w:r>
    </w:p>
    <w:p w14:paraId="59E4D419" w14:textId="77777777" w:rsidR="00805644" w:rsidRDefault="00805644" w:rsidP="00805644">
      <w:pPr>
        <w:pStyle w:val="ListParagraph"/>
        <w:jc w:val="both"/>
        <w:rPr>
          <w:rFonts w:ascii="Arial" w:hAnsi="Arial" w:cs="Arial"/>
          <w:sz w:val="24"/>
          <w:szCs w:val="24"/>
        </w:rPr>
      </w:pPr>
    </w:p>
    <w:p w14:paraId="56E02AC2" w14:textId="11A74A94" w:rsidR="00805644" w:rsidRDefault="00135F86" w:rsidP="00805644">
      <w:pPr>
        <w:pStyle w:val="ListParagraph"/>
        <w:numPr>
          <w:ilvl w:val="0"/>
          <w:numId w:val="7"/>
        </w:numPr>
        <w:jc w:val="both"/>
        <w:rPr>
          <w:rFonts w:ascii="Arial" w:hAnsi="Arial" w:cs="Arial"/>
          <w:sz w:val="24"/>
          <w:szCs w:val="24"/>
        </w:rPr>
      </w:pPr>
      <w:r w:rsidRPr="00805644">
        <w:rPr>
          <w:rFonts w:ascii="Arial" w:hAnsi="Arial" w:cs="Arial"/>
          <w:sz w:val="24"/>
          <w:szCs w:val="24"/>
        </w:rPr>
        <w:t>The description should include:</w:t>
      </w:r>
    </w:p>
    <w:p w14:paraId="3F1487B7" w14:textId="77777777" w:rsidR="00805644" w:rsidRDefault="00135F86" w:rsidP="00805644">
      <w:pPr>
        <w:pStyle w:val="ListParagraph"/>
        <w:numPr>
          <w:ilvl w:val="1"/>
          <w:numId w:val="7"/>
        </w:numPr>
        <w:jc w:val="both"/>
        <w:rPr>
          <w:rFonts w:ascii="Arial" w:hAnsi="Arial" w:cs="Arial"/>
          <w:sz w:val="24"/>
          <w:szCs w:val="24"/>
        </w:rPr>
      </w:pPr>
      <w:r w:rsidRPr="00805644">
        <w:rPr>
          <w:rFonts w:ascii="Arial" w:hAnsi="Arial" w:cs="Arial"/>
          <w:sz w:val="24"/>
          <w:szCs w:val="24"/>
        </w:rPr>
        <w:t xml:space="preserve">Who is the </w:t>
      </w:r>
      <w:proofErr w:type="gramStart"/>
      <w:r w:rsidRPr="00805644">
        <w:rPr>
          <w:rFonts w:ascii="Arial" w:hAnsi="Arial" w:cs="Arial"/>
          <w:sz w:val="24"/>
          <w:szCs w:val="24"/>
        </w:rPr>
        <w:t>Complainant;</w:t>
      </w:r>
      <w:proofErr w:type="gramEnd"/>
      <w:r w:rsidRPr="00805644">
        <w:rPr>
          <w:rFonts w:ascii="Arial" w:hAnsi="Arial" w:cs="Arial"/>
          <w:sz w:val="24"/>
          <w:szCs w:val="24"/>
        </w:rPr>
        <w:t xml:space="preserve"> </w:t>
      </w:r>
    </w:p>
    <w:p w14:paraId="305B3CF5" w14:textId="77777777" w:rsidR="00805644" w:rsidRDefault="00135F86" w:rsidP="00805644">
      <w:pPr>
        <w:pStyle w:val="ListParagraph"/>
        <w:numPr>
          <w:ilvl w:val="1"/>
          <w:numId w:val="7"/>
        </w:numPr>
        <w:jc w:val="both"/>
        <w:rPr>
          <w:rFonts w:ascii="Arial" w:hAnsi="Arial" w:cs="Arial"/>
          <w:sz w:val="24"/>
          <w:szCs w:val="24"/>
        </w:rPr>
      </w:pPr>
      <w:r w:rsidRPr="00805644">
        <w:rPr>
          <w:rFonts w:ascii="Arial" w:hAnsi="Arial" w:cs="Arial"/>
          <w:sz w:val="24"/>
          <w:szCs w:val="24"/>
        </w:rPr>
        <w:t xml:space="preserve">Who is the </w:t>
      </w:r>
      <w:r w:rsidR="0059617D" w:rsidRPr="00805644">
        <w:rPr>
          <w:rFonts w:ascii="Arial" w:hAnsi="Arial" w:cs="Arial"/>
          <w:sz w:val="24"/>
          <w:szCs w:val="24"/>
        </w:rPr>
        <w:t>C</w:t>
      </w:r>
      <w:r w:rsidRPr="00805644">
        <w:rPr>
          <w:rFonts w:ascii="Arial" w:hAnsi="Arial" w:cs="Arial"/>
          <w:sz w:val="24"/>
          <w:szCs w:val="24"/>
        </w:rPr>
        <w:t>omplaint about (the “Respondent</w:t>
      </w:r>
      <w:proofErr w:type="gramStart"/>
      <w:r w:rsidRPr="00805644">
        <w:rPr>
          <w:rFonts w:ascii="Arial" w:hAnsi="Arial" w:cs="Arial"/>
          <w:sz w:val="24"/>
          <w:szCs w:val="24"/>
        </w:rPr>
        <w:t>”);</w:t>
      </w:r>
      <w:proofErr w:type="gramEnd"/>
      <w:r w:rsidRPr="00805644">
        <w:rPr>
          <w:rFonts w:ascii="Arial" w:hAnsi="Arial" w:cs="Arial"/>
          <w:sz w:val="24"/>
          <w:szCs w:val="24"/>
        </w:rPr>
        <w:t xml:space="preserve"> </w:t>
      </w:r>
    </w:p>
    <w:p w14:paraId="35176889" w14:textId="77777777" w:rsidR="00805644" w:rsidRDefault="00135F86" w:rsidP="00805644">
      <w:pPr>
        <w:pStyle w:val="ListParagraph"/>
        <w:numPr>
          <w:ilvl w:val="1"/>
          <w:numId w:val="7"/>
        </w:numPr>
        <w:jc w:val="both"/>
        <w:rPr>
          <w:rFonts w:ascii="Arial" w:hAnsi="Arial" w:cs="Arial"/>
          <w:sz w:val="24"/>
          <w:szCs w:val="24"/>
        </w:rPr>
      </w:pPr>
      <w:r w:rsidRPr="00805644">
        <w:rPr>
          <w:rFonts w:ascii="Arial" w:hAnsi="Arial" w:cs="Arial"/>
          <w:sz w:val="24"/>
          <w:szCs w:val="24"/>
        </w:rPr>
        <w:lastRenderedPageBreak/>
        <w:t xml:space="preserve">The </w:t>
      </w:r>
      <w:r w:rsidR="00F04037" w:rsidRPr="00805644">
        <w:rPr>
          <w:rFonts w:ascii="Arial" w:hAnsi="Arial" w:cs="Arial"/>
          <w:sz w:val="24"/>
          <w:szCs w:val="24"/>
        </w:rPr>
        <w:t>particulars</w:t>
      </w:r>
      <w:r w:rsidRPr="00805644">
        <w:rPr>
          <w:rFonts w:ascii="Arial" w:hAnsi="Arial" w:cs="Arial"/>
          <w:sz w:val="24"/>
          <w:szCs w:val="24"/>
        </w:rPr>
        <w:t xml:space="preserve"> underlying the </w:t>
      </w:r>
      <w:r w:rsidR="0059617D" w:rsidRPr="00805644">
        <w:rPr>
          <w:rFonts w:ascii="Arial" w:hAnsi="Arial" w:cs="Arial"/>
          <w:sz w:val="24"/>
          <w:szCs w:val="24"/>
        </w:rPr>
        <w:t>C</w:t>
      </w:r>
      <w:r w:rsidRPr="00805644">
        <w:rPr>
          <w:rFonts w:ascii="Arial" w:hAnsi="Arial" w:cs="Arial"/>
          <w:sz w:val="24"/>
          <w:szCs w:val="24"/>
        </w:rPr>
        <w:t>omplaint (including dates, times, who was involved</w:t>
      </w:r>
      <w:r w:rsidR="00F04037" w:rsidRPr="00805644">
        <w:rPr>
          <w:rFonts w:ascii="Arial" w:hAnsi="Arial" w:cs="Arial"/>
          <w:sz w:val="24"/>
          <w:szCs w:val="24"/>
        </w:rPr>
        <w:t xml:space="preserve">, </w:t>
      </w:r>
      <w:r w:rsidRPr="00805644">
        <w:rPr>
          <w:rFonts w:ascii="Arial" w:hAnsi="Arial" w:cs="Arial"/>
          <w:sz w:val="24"/>
          <w:szCs w:val="24"/>
        </w:rPr>
        <w:t>and what happened</w:t>
      </w:r>
      <w:r w:rsidR="00F04037" w:rsidRPr="00805644">
        <w:rPr>
          <w:rFonts w:ascii="Arial" w:hAnsi="Arial" w:cs="Arial"/>
          <w:sz w:val="24"/>
          <w:szCs w:val="24"/>
        </w:rPr>
        <w:t xml:space="preserve"> and who was present</w:t>
      </w:r>
      <w:proofErr w:type="gramStart"/>
      <w:r w:rsidRPr="00805644">
        <w:rPr>
          <w:rFonts w:ascii="Arial" w:hAnsi="Arial" w:cs="Arial"/>
          <w:sz w:val="24"/>
          <w:szCs w:val="24"/>
        </w:rPr>
        <w:t>);</w:t>
      </w:r>
      <w:proofErr w:type="gramEnd"/>
    </w:p>
    <w:p w14:paraId="3A2240C0" w14:textId="77777777" w:rsidR="00805644" w:rsidRDefault="00F04037" w:rsidP="00805644">
      <w:pPr>
        <w:pStyle w:val="ListParagraph"/>
        <w:numPr>
          <w:ilvl w:val="1"/>
          <w:numId w:val="7"/>
        </w:numPr>
        <w:jc w:val="both"/>
        <w:rPr>
          <w:rFonts w:ascii="Arial" w:hAnsi="Arial" w:cs="Arial"/>
          <w:sz w:val="24"/>
          <w:szCs w:val="24"/>
        </w:rPr>
      </w:pPr>
      <w:r w:rsidRPr="00805644">
        <w:rPr>
          <w:rFonts w:ascii="Arial" w:hAnsi="Arial" w:cs="Arial"/>
          <w:sz w:val="24"/>
          <w:szCs w:val="24"/>
        </w:rPr>
        <w:t xml:space="preserve">If there are key documents relating to the Complaint, </w:t>
      </w:r>
      <w:r w:rsidR="00715D1C" w:rsidRPr="00805644">
        <w:rPr>
          <w:rFonts w:ascii="Arial" w:hAnsi="Arial" w:cs="Arial"/>
          <w:sz w:val="24"/>
          <w:szCs w:val="24"/>
        </w:rPr>
        <w:t>they must be</w:t>
      </w:r>
      <w:r w:rsidRPr="00805644">
        <w:rPr>
          <w:rFonts w:ascii="Arial" w:hAnsi="Arial" w:cs="Arial"/>
          <w:sz w:val="24"/>
          <w:szCs w:val="24"/>
        </w:rPr>
        <w:t xml:space="preserve"> </w:t>
      </w:r>
      <w:r w:rsidR="0019205B" w:rsidRPr="00805644">
        <w:rPr>
          <w:rFonts w:ascii="Arial" w:hAnsi="Arial" w:cs="Arial"/>
          <w:sz w:val="24"/>
          <w:szCs w:val="24"/>
        </w:rPr>
        <w:t>include</w:t>
      </w:r>
      <w:r w:rsidR="00715D1C" w:rsidRPr="00805644">
        <w:rPr>
          <w:rFonts w:ascii="Arial" w:hAnsi="Arial" w:cs="Arial"/>
          <w:sz w:val="24"/>
          <w:szCs w:val="24"/>
        </w:rPr>
        <w:t>d as part of the description</w:t>
      </w:r>
      <w:r w:rsidRPr="00805644">
        <w:rPr>
          <w:rFonts w:ascii="Arial" w:hAnsi="Arial" w:cs="Arial"/>
          <w:sz w:val="24"/>
          <w:szCs w:val="24"/>
        </w:rPr>
        <w:t xml:space="preserve">; and </w:t>
      </w:r>
    </w:p>
    <w:p w14:paraId="56882545" w14:textId="6DB454B3" w:rsidR="00135F86" w:rsidRPr="00805644" w:rsidRDefault="00135F86" w:rsidP="00805644">
      <w:pPr>
        <w:pStyle w:val="ListParagraph"/>
        <w:numPr>
          <w:ilvl w:val="1"/>
          <w:numId w:val="7"/>
        </w:numPr>
        <w:jc w:val="both"/>
        <w:rPr>
          <w:rFonts w:ascii="Arial" w:hAnsi="Arial" w:cs="Arial"/>
          <w:sz w:val="24"/>
          <w:szCs w:val="24"/>
        </w:rPr>
      </w:pPr>
      <w:r w:rsidRPr="00805644">
        <w:rPr>
          <w:rFonts w:ascii="Arial" w:hAnsi="Arial" w:cs="Arial"/>
          <w:sz w:val="24"/>
          <w:szCs w:val="24"/>
        </w:rPr>
        <w:t xml:space="preserve">The remedies sought by the Complainant. </w:t>
      </w:r>
    </w:p>
    <w:p w14:paraId="0388317B" w14:textId="77777777" w:rsidR="00805644" w:rsidRDefault="00805644" w:rsidP="00805644">
      <w:pPr>
        <w:pStyle w:val="ListParagraph"/>
        <w:jc w:val="both"/>
        <w:rPr>
          <w:rFonts w:ascii="Arial" w:hAnsi="Arial" w:cs="Arial"/>
          <w:sz w:val="24"/>
          <w:szCs w:val="24"/>
        </w:rPr>
      </w:pPr>
    </w:p>
    <w:p w14:paraId="74D21D5A" w14:textId="18A2BC00" w:rsidR="00135F86" w:rsidRPr="00805644" w:rsidRDefault="00135F86" w:rsidP="00805644">
      <w:pPr>
        <w:pStyle w:val="ListParagraph"/>
        <w:numPr>
          <w:ilvl w:val="0"/>
          <w:numId w:val="7"/>
        </w:numPr>
        <w:jc w:val="both"/>
        <w:rPr>
          <w:rFonts w:ascii="Arial" w:hAnsi="Arial" w:cs="Arial"/>
          <w:sz w:val="24"/>
          <w:szCs w:val="24"/>
        </w:rPr>
      </w:pPr>
      <w:r w:rsidRPr="00805644">
        <w:rPr>
          <w:rFonts w:ascii="Arial" w:hAnsi="Arial" w:cs="Arial"/>
          <w:sz w:val="24"/>
          <w:szCs w:val="24"/>
        </w:rPr>
        <w:t xml:space="preserve">The Complainant should be aware that, in addressing the </w:t>
      </w:r>
      <w:r w:rsidR="003742FE" w:rsidRPr="00805644">
        <w:rPr>
          <w:rFonts w:ascii="Arial" w:hAnsi="Arial" w:cs="Arial"/>
          <w:sz w:val="24"/>
          <w:szCs w:val="24"/>
        </w:rPr>
        <w:t>C</w:t>
      </w:r>
      <w:r w:rsidRPr="00805644">
        <w:rPr>
          <w:rFonts w:ascii="Arial" w:hAnsi="Arial" w:cs="Arial"/>
          <w:sz w:val="24"/>
          <w:szCs w:val="24"/>
        </w:rPr>
        <w:t xml:space="preserve">omplaint, the particulars of the Complaint </w:t>
      </w:r>
      <w:r w:rsidR="0019205B" w:rsidRPr="00805644">
        <w:rPr>
          <w:rFonts w:ascii="Arial" w:hAnsi="Arial" w:cs="Arial"/>
          <w:sz w:val="24"/>
          <w:szCs w:val="24"/>
        </w:rPr>
        <w:t xml:space="preserve">and documents </w:t>
      </w:r>
      <w:r w:rsidRPr="00805644">
        <w:rPr>
          <w:rFonts w:ascii="Arial" w:hAnsi="Arial" w:cs="Arial"/>
          <w:sz w:val="24"/>
          <w:szCs w:val="24"/>
        </w:rPr>
        <w:t xml:space="preserve">will be shared with the </w:t>
      </w:r>
      <w:r w:rsidR="0019205B" w:rsidRPr="00805644">
        <w:rPr>
          <w:rFonts w:ascii="Arial" w:hAnsi="Arial" w:cs="Arial"/>
          <w:sz w:val="24"/>
          <w:szCs w:val="24"/>
        </w:rPr>
        <w:t>Administrator</w:t>
      </w:r>
      <w:r w:rsidRPr="00805644">
        <w:rPr>
          <w:rFonts w:ascii="Arial" w:hAnsi="Arial" w:cs="Arial"/>
          <w:sz w:val="24"/>
          <w:szCs w:val="24"/>
        </w:rPr>
        <w:t>, the UTFA Executive</w:t>
      </w:r>
      <w:r w:rsidR="00332756" w:rsidRPr="00805644">
        <w:rPr>
          <w:rFonts w:ascii="Arial" w:hAnsi="Arial" w:cs="Arial"/>
          <w:sz w:val="24"/>
          <w:szCs w:val="24"/>
        </w:rPr>
        <w:t xml:space="preserve"> </w:t>
      </w:r>
      <w:r w:rsidR="00430725" w:rsidRPr="00805644">
        <w:rPr>
          <w:rFonts w:ascii="Arial" w:hAnsi="Arial" w:cs="Arial"/>
          <w:sz w:val="24"/>
          <w:szCs w:val="24"/>
        </w:rPr>
        <w:t>Committee</w:t>
      </w:r>
      <w:del w:id="1" w:author="Helen Nowak" w:date="2022-03-18T12:34:00Z">
        <w:r w:rsidR="00430725" w:rsidRPr="00805644" w:rsidDel="00037F6F">
          <w:rPr>
            <w:rFonts w:ascii="Arial" w:hAnsi="Arial" w:cs="Arial"/>
            <w:sz w:val="24"/>
            <w:szCs w:val="24"/>
          </w:rPr>
          <w:delText xml:space="preserve"> </w:delText>
        </w:r>
        <w:r w:rsidR="00332756" w:rsidRPr="00805644" w:rsidDel="00037F6F">
          <w:rPr>
            <w:rFonts w:ascii="Arial" w:hAnsi="Arial" w:cs="Arial"/>
            <w:sz w:val="24"/>
            <w:szCs w:val="24"/>
          </w:rPr>
          <w:delText>(in the event of an Investigation under the Policy)</w:delText>
        </w:r>
      </w:del>
      <w:r w:rsidRPr="00805644">
        <w:rPr>
          <w:rFonts w:ascii="Arial" w:hAnsi="Arial" w:cs="Arial"/>
          <w:sz w:val="24"/>
          <w:szCs w:val="24"/>
        </w:rPr>
        <w:t>, the Respondent,</w:t>
      </w:r>
      <w:r w:rsidR="0019205B" w:rsidRPr="00805644">
        <w:rPr>
          <w:rFonts w:ascii="Arial" w:hAnsi="Arial" w:cs="Arial"/>
          <w:sz w:val="24"/>
          <w:szCs w:val="24"/>
        </w:rPr>
        <w:t xml:space="preserve"> and</w:t>
      </w:r>
      <w:r w:rsidRPr="00805644">
        <w:rPr>
          <w:rFonts w:ascii="Arial" w:hAnsi="Arial" w:cs="Arial"/>
          <w:sz w:val="24"/>
          <w:szCs w:val="24"/>
        </w:rPr>
        <w:t xml:space="preserve"> any third-party </w:t>
      </w:r>
      <w:r w:rsidR="000D1286" w:rsidRPr="00805644">
        <w:rPr>
          <w:rFonts w:ascii="Arial" w:hAnsi="Arial" w:cs="Arial"/>
          <w:sz w:val="24"/>
          <w:szCs w:val="24"/>
        </w:rPr>
        <w:t>Mediator</w:t>
      </w:r>
      <w:r w:rsidR="00FA3747" w:rsidRPr="00805644">
        <w:rPr>
          <w:rFonts w:ascii="Arial" w:hAnsi="Arial" w:cs="Arial"/>
          <w:sz w:val="24"/>
          <w:szCs w:val="24"/>
        </w:rPr>
        <w:t>/Facilitator</w:t>
      </w:r>
      <w:r w:rsidRPr="00805644">
        <w:rPr>
          <w:rFonts w:ascii="Arial" w:hAnsi="Arial" w:cs="Arial"/>
          <w:sz w:val="24"/>
          <w:szCs w:val="24"/>
        </w:rPr>
        <w:t xml:space="preserve"> or </w:t>
      </w:r>
      <w:r w:rsidR="000D1286" w:rsidRPr="00805644">
        <w:rPr>
          <w:rFonts w:ascii="Arial" w:hAnsi="Arial" w:cs="Arial"/>
          <w:sz w:val="24"/>
          <w:szCs w:val="24"/>
        </w:rPr>
        <w:t>Investigator</w:t>
      </w:r>
      <w:r w:rsidR="00A66740" w:rsidRPr="00805644">
        <w:rPr>
          <w:rFonts w:ascii="Arial" w:hAnsi="Arial" w:cs="Arial"/>
          <w:sz w:val="24"/>
          <w:szCs w:val="24"/>
        </w:rPr>
        <w:t>, as applicable</w:t>
      </w:r>
      <w:r w:rsidR="0019205B" w:rsidRPr="00805644">
        <w:rPr>
          <w:rFonts w:ascii="Arial" w:hAnsi="Arial" w:cs="Arial"/>
          <w:sz w:val="24"/>
          <w:szCs w:val="24"/>
        </w:rPr>
        <w:t xml:space="preserve">. </w:t>
      </w:r>
      <w:r w:rsidR="00A758AF" w:rsidRPr="00805644">
        <w:rPr>
          <w:rFonts w:ascii="Arial" w:hAnsi="Arial" w:cs="Arial"/>
          <w:sz w:val="24"/>
          <w:szCs w:val="24"/>
        </w:rPr>
        <w:t>Documents provided by the Complainant and Respondent will only be shared as necessary with witnesses and other representatives of UTFA</w:t>
      </w:r>
      <w:r w:rsidR="00BE7D2A" w:rsidRPr="00805644">
        <w:rPr>
          <w:rFonts w:ascii="Arial" w:hAnsi="Arial" w:cs="Arial"/>
          <w:sz w:val="24"/>
          <w:szCs w:val="24"/>
        </w:rPr>
        <w:t xml:space="preserve"> as set out in this Policy</w:t>
      </w:r>
      <w:r w:rsidR="00A758AF" w:rsidRPr="00805644">
        <w:rPr>
          <w:rFonts w:ascii="Arial" w:hAnsi="Arial" w:cs="Arial"/>
          <w:sz w:val="24"/>
          <w:szCs w:val="24"/>
        </w:rPr>
        <w:t xml:space="preserve">. </w:t>
      </w:r>
      <w:r w:rsidR="006B6371" w:rsidRPr="00805644">
        <w:rPr>
          <w:rFonts w:ascii="Arial" w:hAnsi="Arial" w:cs="Arial"/>
          <w:sz w:val="24"/>
          <w:szCs w:val="24"/>
        </w:rPr>
        <w:t xml:space="preserve">All persons with involvement in the processes under this Policy shall keep the details of </w:t>
      </w:r>
      <w:r w:rsidR="00C6506B">
        <w:rPr>
          <w:rFonts w:ascii="Arial" w:hAnsi="Arial" w:cs="Arial"/>
          <w:sz w:val="24"/>
          <w:szCs w:val="24"/>
        </w:rPr>
        <w:t xml:space="preserve">the </w:t>
      </w:r>
      <w:r w:rsidR="003742FE" w:rsidRPr="00805644">
        <w:rPr>
          <w:rFonts w:ascii="Arial" w:hAnsi="Arial" w:cs="Arial"/>
          <w:sz w:val="24"/>
          <w:szCs w:val="24"/>
        </w:rPr>
        <w:t>C</w:t>
      </w:r>
      <w:r w:rsidR="006B6371" w:rsidRPr="00805644">
        <w:rPr>
          <w:rFonts w:ascii="Arial" w:hAnsi="Arial" w:cs="Arial"/>
          <w:sz w:val="24"/>
          <w:szCs w:val="24"/>
        </w:rPr>
        <w:t xml:space="preserve">omplaint, </w:t>
      </w:r>
      <w:r w:rsidR="00E36626" w:rsidRPr="00805644">
        <w:rPr>
          <w:rFonts w:ascii="Arial" w:hAnsi="Arial" w:cs="Arial"/>
          <w:sz w:val="24"/>
          <w:szCs w:val="24"/>
        </w:rPr>
        <w:t>responses,</w:t>
      </w:r>
      <w:r w:rsidR="006B6371" w:rsidRPr="00805644">
        <w:rPr>
          <w:rFonts w:ascii="Arial" w:hAnsi="Arial" w:cs="Arial"/>
          <w:sz w:val="24"/>
          <w:szCs w:val="24"/>
        </w:rPr>
        <w:t xml:space="preserve"> and dispute resolution processes strictly confidential. </w:t>
      </w:r>
      <w:r w:rsidRPr="00805644">
        <w:rPr>
          <w:rFonts w:ascii="Arial" w:hAnsi="Arial" w:cs="Arial"/>
          <w:sz w:val="24"/>
          <w:szCs w:val="24"/>
        </w:rPr>
        <w:t xml:space="preserve"> </w:t>
      </w:r>
    </w:p>
    <w:p w14:paraId="176F2DE1" w14:textId="77777777" w:rsidR="00805644" w:rsidRDefault="00805644" w:rsidP="00805644">
      <w:pPr>
        <w:pStyle w:val="ListParagraph"/>
        <w:jc w:val="both"/>
        <w:rPr>
          <w:rFonts w:ascii="Arial" w:hAnsi="Arial" w:cs="Arial"/>
          <w:sz w:val="24"/>
          <w:szCs w:val="24"/>
        </w:rPr>
      </w:pPr>
    </w:p>
    <w:p w14:paraId="3BBD07C5" w14:textId="5F09D64D" w:rsidR="00135F86" w:rsidRPr="00805644" w:rsidRDefault="00135F86" w:rsidP="00805644">
      <w:pPr>
        <w:pStyle w:val="ListParagraph"/>
        <w:numPr>
          <w:ilvl w:val="0"/>
          <w:numId w:val="7"/>
        </w:numPr>
        <w:jc w:val="both"/>
        <w:rPr>
          <w:rFonts w:ascii="Arial" w:hAnsi="Arial" w:cs="Arial"/>
          <w:sz w:val="24"/>
          <w:szCs w:val="24"/>
        </w:rPr>
      </w:pPr>
      <w:r w:rsidRPr="00805644">
        <w:rPr>
          <w:rFonts w:ascii="Arial" w:hAnsi="Arial" w:cs="Arial"/>
          <w:sz w:val="24"/>
          <w:szCs w:val="24"/>
        </w:rPr>
        <w:t xml:space="preserve">Once the Complainant provides the particulars set out above, the </w:t>
      </w:r>
      <w:r w:rsidR="0019205B" w:rsidRPr="00805644">
        <w:rPr>
          <w:rFonts w:ascii="Arial" w:hAnsi="Arial" w:cs="Arial"/>
          <w:sz w:val="24"/>
          <w:szCs w:val="24"/>
        </w:rPr>
        <w:t>Administrator</w:t>
      </w:r>
      <w:r w:rsidRPr="00805644">
        <w:rPr>
          <w:rFonts w:ascii="Arial" w:hAnsi="Arial" w:cs="Arial"/>
          <w:sz w:val="24"/>
          <w:szCs w:val="24"/>
        </w:rPr>
        <w:t xml:space="preserve"> shall speak with the Complainant to review the complaint and the dispute resolution processes under this Policy.  </w:t>
      </w:r>
      <w:r w:rsidR="000D1286" w:rsidRPr="00805644">
        <w:rPr>
          <w:rFonts w:ascii="Arial" w:hAnsi="Arial" w:cs="Arial"/>
          <w:sz w:val="24"/>
          <w:szCs w:val="24"/>
        </w:rPr>
        <w:t xml:space="preserve">The Complainant will be required to sign a confidentiality agreement relating to the dispute resolution processes under this Policy. </w:t>
      </w:r>
    </w:p>
    <w:p w14:paraId="31F13B39" w14:textId="77777777" w:rsidR="00805644" w:rsidRDefault="00805644" w:rsidP="00805644">
      <w:pPr>
        <w:pStyle w:val="ListParagraph"/>
        <w:jc w:val="both"/>
        <w:rPr>
          <w:rFonts w:ascii="Arial" w:hAnsi="Arial" w:cs="Arial"/>
          <w:sz w:val="24"/>
          <w:szCs w:val="24"/>
        </w:rPr>
      </w:pPr>
    </w:p>
    <w:p w14:paraId="63AFD16C" w14:textId="4D50DB13" w:rsidR="00A66740" w:rsidRPr="00805644" w:rsidRDefault="00A66740" w:rsidP="00805644">
      <w:pPr>
        <w:pStyle w:val="ListParagraph"/>
        <w:numPr>
          <w:ilvl w:val="0"/>
          <w:numId w:val="7"/>
        </w:numPr>
        <w:jc w:val="both"/>
        <w:rPr>
          <w:rFonts w:ascii="Arial" w:hAnsi="Arial" w:cs="Arial"/>
          <w:sz w:val="24"/>
          <w:szCs w:val="24"/>
        </w:rPr>
      </w:pPr>
      <w:r w:rsidRPr="00805644">
        <w:rPr>
          <w:rFonts w:ascii="Arial" w:hAnsi="Arial" w:cs="Arial"/>
          <w:sz w:val="24"/>
          <w:szCs w:val="24"/>
        </w:rPr>
        <w:t>The Administrator will then notify the</w:t>
      </w:r>
      <w:r w:rsidR="00EA18A8" w:rsidRPr="00805644">
        <w:rPr>
          <w:rFonts w:ascii="Arial" w:hAnsi="Arial" w:cs="Arial"/>
          <w:sz w:val="24"/>
          <w:szCs w:val="24"/>
        </w:rPr>
        <w:t xml:space="preserve"> UTFA</w:t>
      </w:r>
      <w:r w:rsidRPr="00805644">
        <w:rPr>
          <w:rFonts w:ascii="Arial" w:hAnsi="Arial" w:cs="Arial"/>
          <w:sz w:val="24"/>
          <w:szCs w:val="24"/>
        </w:rPr>
        <w:t xml:space="preserve"> Executive </w:t>
      </w:r>
      <w:r w:rsidR="00430725" w:rsidRPr="00805644">
        <w:rPr>
          <w:rFonts w:ascii="Arial" w:hAnsi="Arial" w:cs="Arial"/>
          <w:sz w:val="24"/>
          <w:szCs w:val="24"/>
        </w:rPr>
        <w:t xml:space="preserve">Committee </w:t>
      </w:r>
      <w:r w:rsidRPr="00805644">
        <w:rPr>
          <w:rFonts w:ascii="Arial" w:hAnsi="Arial" w:cs="Arial"/>
          <w:sz w:val="24"/>
          <w:szCs w:val="24"/>
        </w:rPr>
        <w:t xml:space="preserve">that an internal Complaint under this Policy has been received and that they will be submitting the Complaint to external </w:t>
      </w:r>
      <w:r w:rsidR="0070079D" w:rsidRPr="00805644">
        <w:rPr>
          <w:rFonts w:ascii="Arial" w:hAnsi="Arial" w:cs="Arial"/>
          <w:sz w:val="24"/>
          <w:szCs w:val="24"/>
        </w:rPr>
        <w:t>counsel</w:t>
      </w:r>
      <w:r w:rsidRPr="00805644">
        <w:rPr>
          <w:rFonts w:ascii="Arial" w:hAnsi="Arial" w:cs="Arial"/>
          <w:sz w:val="24"/>
          <w:szCs w:val="24"/>
        </w:rPr>
        <w:t xml:space="preserve"> to conduct a preliminary analysis of the Complaint. The preliminary analysis will contain an opinion of whether the allegations </w:t>
      </w:r>
      <w:r w:rsidR="003B5DD3" w:rsidRPr="00805644">
        <w:rPr>
          <w:rFonts w:ascii="Arial" w:hAnsi="Arial" w:cs="Arial"/>
          <w:sz w:val="24"/>
          <w:szCs w:val="24"/>
        </w:rPr>
        <w:t xml:space="preserve">could, if true, amount to a breach of the </w:t>
      </w:r>
      <w:r w:rsidR="00332756" w:rsidRPr="00805644">
        <w:rPr>
          <w:rFonts w:ascii="Arial" w:hAnsi="Arial" w:cs="Arial"/>
          <w:sz w:val="24"/>
          <w:szCs w:val="24"/>
        </w:rPr>
        <w:t>P</w:t>
      </w:r>
      <w:r w:rsidR="003B5DD3" w:rsidRPr="00805644">
        <w:rPr>
          <w:rFonts w:ascii="Arial" w:hAnsi="Arial" w:cs="Arial"/>
          <w:sz w:val="24"/>
          <w:szCs w:val="24"/>
        </w:rPr>
        <w:t>olicy</w:t>
      </w:r>
      <w:r w:rsidR="00332756" w:rsidRPr="00805644">
        <w:rPr>
          <w:rFonts w:ascii="Arial" w:hAnsi="Arial" w:cs="Arial"/>
          <w:sz w:val="24"/>
          <w:szCs w:val="24"/>
        </w:rPr>
        <w:t xml:space="preserve"> such that UTFA should proceed with the processes under the Policy. </w:t>
      </w:r>
      <w:r w:rsidRPr="00805644">
        <w:rPr>
          <w:rFonts w:ascii="Arial" w:hAnsi="Arial" w:cs="Arial"/>
          <w:sz w:val="24"/>
          <w:szCs w:val="24"/>
        </w:rPr>
        <w:t xml:space="preserve"> </w:t>
      </w:r>
      <w:r w:rsidR="00A758AF" w:rsidRPr="00805644">
        <w:rPr>
          <w:rFonts w:ascii="Arial" w:hAnsi="Arial" w:cs="Arial"/>
          <w:sz w:val="24"/>
          <w:szCs w:val="24"/>
        </w:rPr>
        <w:t xml:space="preserve">If circumstances warrant, the external counsel may seek a preliminary response from the Respondent before making their recommendation. </w:t>
      </w:r>
      <w:r w:rsidR="00332756" w:rsidRPr="00805644">
        <w:rPr>
          <w:rFonts w:ascii="Arial" w:hAnsi="Arial" w:cs="Arial"/>
          <w:sz w:val="24"/>
          <w:szCs w:val="24"/>
        </w:rPr>
        <w:t xml:space="preserve">External counsel shall also </w:t>
      </w:r>
      <w:r w:rsidR="002E558D" w:rsidRPr="00805644">
        <w:rPr>
          <w:rFonts w:ascii="Arial" w:hAnsi="Arial" w:cs="Arial"/>
          <w:sz w:val="24"/>
          <w:szCs w:val="24"/>
        </w:rPr>
        <w:t xml:space="preserve">consider </w:t>
      </w:r>
      <w:r w:rsidR="00332756" w:rsidRPr="00805644">
        <w:rPr>
          <w:rFonts w:ascii="Arial" w:hAnsi="Arial" w:cs="Arial"/>
          <w:sz w:val="24"/>
          <w:szCs w:val="24"/>
        </w:rPr>
        <w:t xml:space="preserve">whether there </w:t>
      </w:r>
      <w:r w:rsidRPr="00805644">
        <w:rPr>
          <w:rFonts w:ascii="Arial" w:hAnsi="Arial" w:cs="Arial"/>
          <w:sz w:val="24"/>
          <w:szCs w:val="24"/>
        </w:rPr>
        <w:t xml:space="preserve">exist any conflicts of interest that ought to be </w:t>
      </w:r>
      <w:r w:rsidR="004C5905" w:rsidRPr="00805644">
        <w:rPr>
          <w:rFonts w:ascii="Arial" w:hAnsi="Arial" w:cs="Arial"/>
          <w:sz w:val="24"/>
          <w:szCs w:val="24"/>
        </w:rPr>
        <w:t xml:space="preserve">considered </w:t>
      </w:r>
      <w:r w:rsidR="002E558D" w:rsidRPr="00805644">
        <w:rPr>
          <w:rFonts w:ascii="Arial" w:hAnsi="Arial" w:cs="Arial"/>
          <w:sz w:val="24"/>
          <w:szCs w:val="24"/>
        </w:rPr>
        <w:t xml:space="preserve">in the processing of the Complaint and/or determinations on the </w:t>
      </w:r>
      <w:proofErr w:type="gramStart"/>
      <w:r w:rsidR="002E558D" w:rsidRPr="00805644">
        <w:rPr>
          <w:rFonts w:ascii="Arial" w:hAnsi="Arial" w:cs="Arial"/>
          <w:sz w:val="24"/>
          <w:szCs w:val="24"/>
        </w:rPr>
        <w:t>merits, and</w:t>
      </w:r>
      <w:proofErr w:type="gramEnd"/>
      <w:r w:rsidR="002E558D" w:rsidRPr="00805644">
        <w:rPr>
          <w:rFonts w:ascii="Arial" w:hAnsi="Arial" w:cs="Arial"/>
          <w:sz w:val="24"/>
          <w:szCs w:val="24"/>
        </w:rPr>
        <w:t xml:space="preserve"> offer recommendations to address same</w:t>
      </w:r>
      <w:r w:rsidRPr="00805644">
        <w:rPr>
          <w:rFonts w:ascii="Arial" w:hAnsi="Arial" w:cs="Arial"/>
          <w:sz w:val="24"/>
          <w:szCs w:val="24"/>
        </w:rPr>
        <w:t xml:space="preserve">. </w:t>
      </w:r>
    </w:p>
    <w:p w14:paraId="18CBDE25" w14:textId="77777777" w:rsidR="00805644" w:rsidRDefault="00805644" w:rsidP="00805644">
      <w:pPr>
        <w:pStyle w:val="ListParagraph"/>
        <w:jc w:val="both"/>
        <w:rPr>
          <w:rFonts w:ascii="Arial" w:hAnsi="Arial" w:cs="Arial"/>
          <w:sz w:val="24"/>
          <w:szCs w:val="24"/>
        </w:rPr>
      </w:pPr>
    </w:p>
    <w:p w14:paraId="22730AEB" w14:textId="63CD0F63" w:rsidR="00805644" w:rsidRDefault="00A66740" w:rsidP="00135F86">
      <w:pPr>
        <w:pStyle w:val="ListParagraph"/>
        <w:numPr>
          <w:ilvl w:val="0"/>
          <w:numId w:val="7"/>
        </w:numPr>
        <w:jc w:val="both"/>
        <w:rPr>
          <w:rFonts w:ascii="Arial" w:hAnsi="Arial" w:cs="Arial"/>
          <w:sz w:val="24"/>
          <w:szCs w:val="24"/>
        </w:rPr>
      </w:pPr>
      <w:r w:rsidRPr="00805644">
        <w:rPr>
          <w:rFonts w:ascii="Arial" w:hAnsi="Arial" w:cs="Arial"/>
          <w:sz w:val="24"/>
          <w:szCs w:val="24"/>
        </w:rPr>
        <w:t xml:space="preserve">If it is determined that the </w:t>
      </w:r>
      <w:r w:rsidR="0070079D" w:rsidRPr="00805644">
        <w:rPr>
          <w:rFonts w:ascii="Arial" w:hAnsi="Arial" w:cs="Arial"/>
          <w:sz w:val="24"/>
          <w:szCs w:val="24"/>
        </w:rPr>
        <w:t>Complaint</w:t>
      </w:r>
      <w:r w:rsidR="00332756" w:rsidRPr="00805644">
        <w:rPr>
          <w:rFonts w:ascii="Arial" w:hAnsi="Arial" w:cs="Arial"/>
          <w:sz w:val="24"/>
          <w:szCs w:val="24"/>
        </w:rPr>
        <w:t xml:space="preserve"> should be addressed through th</w:t>
      </w:r>
      <w:r w:rsidR="00743F16">
        <w:rPr>
          <w:rFonts w:ascii="Arial" w:hAnsi="Arial" w:cs="Arial"/>
          <w:sz w:val="24"/>
          <w:szCs w:val="24"/>
        </w:rPr>
        <w:t>is</w:t>
      </w:r>
      <w:r w:rsidR="00332756" w:rsidRPr="00805644">
        <w:rPr>
          <w:rFonts w:ascii="Arial" w:hAnsi="Arial" w:cs="Arial"/>
          <w:sz w:val="24"/>
          <w:szCs w:val="24"/>
        </w:rPr>
        <w:t xml:space="preserve"> Policy</w:t>
      </w:r>
      <w:r w:rsidRPr="00805644">
        <w:rPr>
          <w:rFonts w:ascii="Arial" w:hAnsi="Arial" w:cs="Arial"/>
          <w:sz w:val="24"/>
          <w:szCs w:val="24"/>
        </w:rPr>
        <w:t>, t</w:t>
      </w:r>
      <w:r w:rsidR="00135F86" w:rsidRPr="00805644">
        <w:rPr>
          <w:rFonts w:ascii="Arial" w:hAnsi="Arial" w:cs="Arial"/>
          <w:sz w:val="24"/>
          <w:szCs w:val="24"/>
        </w:rPr>
        <w:t xml:space="preserve">he </w:t>
      </w:r>
      <w:r w:rsidR="0019205B" w:rsidRPr="00805644">
        <w:rPr>
          <w:rFonts w:ascii="Arial" w:hAnsi="Arial" w:cs="Arial"/>
          <w:sz w:val="24"/>
          <w:szCs w:val="24"/>
        </w:rPr>
        <w:t>Administrator</w:t>
      </w:r>
      <w:r w:rsidR="00135F86" w:rsidRPr="00805644">
        <w:rPr>
          <w:rFonts w:ascii="Arial" w:hAnsi="Arial" w:cs="Arial"/>
          <w:sz w:val="24"/>
          <w:szCs w:val="24"/>
        </w:rPr>
        <w:t xml:space="preserve"> will </w:t>
      </w:r>
      <w:r w:rsidRPr="00805644">
        <w:rPr>
          <w:rFonts w:ascii="Arial" w:hAnsi="Arial" w:cs="Arial"/>
          <w:sz w:val="24"/>
          <w:szCs w:val="24"/>
        </w:rPr>
        <w:t xml:space="preserve">be directed to </w:t>
      </w:r>
      <w:r w:rsidR="00135F86" w:rsidRPr="00805644">
        <w:rPr>
          <w:rFonts w:ascii="Arial" w:hAnsi="Arial" w:cs="Arial"/>
          <w:sz w:val="24"/>
          <w:szCs w:val="24"/>
        </w:rPr>
        <w:t xml:space="preserve">contact the Respondent, to </w:t>
      </w:r>
      <w:r w:rsidR="00332756" w:rsidRPr="00805644">
        <w:rPr>
          <w:rFonts w:ascii="Arial" w:hAnsi="Arial" w:cs="Arial"/>
          <w:sz w:val="24"/>
          <w:szCs w:val="24"/>
        </w:rPr>
        <w:t xml:space="preserve">describe </w:t>
      </w:r>
      <w:r w:rsidR="00135F86" w:rsidRPr="00805644">
        <w:rPr>
          <w:rFonts w:ascii="Arial" w:hAnsi="Arial" w:cs="Arial"/>
          <w:sz w:val="24"/>
          <w:szCs w:val="24"/>
        </w:rPr>
        <w:t xml:space="preserve">in general terms the nature of the </w:t>
      </w:r>
      <w:r w:rsidR="003742FE" w:rsidRPr="00805644">
        <w:rPr>
          <w:rFonts w:ascii="Arial" w:hAnsi="Arial" w:cs="Arial"/>
          <w:sz w:val="24"/>
          <w:szCs w:val="24"/>
        </w:rPr>
        <w:t>C</w:t>
      </w:r>
      <w:r w:rsidR="00135F86" w:rsidRPr="00805644">
        <w:rPr>
          <w:rFonts w:ascii="Arial" w:hAnsi="Arial" w:cs="Arial"/>
          <w:sz w:val="24"/>
          <w:szCs w:val="24"/>
        </w:rPr>
        <w:t xml:space="preserve">omplaint against them, and to </w:t>
      </w:r>
      <w:r w:rsidR="000D1286" w:rsidRPr="00805644">
        <w:rPr>
          <w:rFonts w:ascii="Arial" w:hAnsi="Arial" w:cs="Arial"/>
          <w:sz w:val="24"/>
          <w:szCs w:val="24"/>
        </w:rPr>
        <w:t>review the dispute resolution processes under this Policy</w:t>
      </w:r>
      <w:r w:rsidR="00135F86" w:rsidRPr="00805644">
        <w:rPr>
          <w:rFonts w:ascii="Arial" w:hAnsi="Arial" w:cs="Arial"/>
          <w:sz w:val="24"/>
          <w:szCs w:val="24"/>
        </w:rPr>
        <w:t xml:space="preserve">. </w:t>
      </w:r>
      <w:r w:rsidR="000D1286" w:rsidRPr="00805644">
        <w:rPr>
          <w:rFonts w:ascii="Arial" w:hAnsi="Arial" w:cs="Arial"/>
          <w:sz w:val="24"/>
          <w:szCs w:val="24"/>
        </w:rPr>
        <w:t>The Respondent will be required to sign a confidentiality agreement relating to the dispute resolution processes under this Policy.</w:t>
      </w:r>
    </w:p>
    <w:p w14:paraId="3276AFEA" w14:textId="77777777" w:rsidR="00805644" w:rsidRPr="00805644" w:rsidRDefault="00805644" w:rsidP="00805644">
      <w:pPr>
        <w:pStyle w:val="ListParagraph"/>
        <w:rPr>
          <w:rFonts w:ascii="Arial" w:hAnsi="Arial" w:cs="Arial"/>
          <w:sz w:val="24"/>
          <w:szCs w:val="24"/>
        </w:rPr>
      </w:pPr>
    </w:p>
    <w:p w14:paraId="4E7C10EF" w14:textId="77777777" w:rsidR="00805644" w:rsidRDefault="000D1286" w:rsidP="00135F86">
      <w:pPr>
        <w:pStyle w:val="ListParagraph"/>
        <w:numPr>
          <w:ilvl w:val="0"/>
          <w:numId w:val="7"/>
        </w:numPr>
        <w:jc w:val="both"/>
        <w:rPr>
          <w:rFonts w:ascii="Arial" w:hAnsi="Arial" w:cs="Arial"/>
          <w:sz w:val="24"/>
          <w:szCs w:val="24"/>
        </w:rPr>
      </w:pPr>
      <w:r w:rsidRPr="00805644">
        <w:rPr>
          <w:rFonts w:ascii="Arial" w:hAnsi="Arial" w:cs="Arial"/>
          <w:sz w:val="24"/>
          <w:szCs w:val="24"/>
        </w:rPr>
        <w:t xml:space="preserve">If the Complainant or Respondent refuses to sign the confidentiality agreement, processes under this Policy may proceed without their participation. </w:t>
      </w:r>
    </w:p>
    <w:p w14:paraId="08A26FA7" w14:textId="77777777" w:rsidR="00805644" w:rsidRPr="00805644" w:rsidRDefault="00805644" w:rsidP="00805644">
      <w:pPr>
        <w:pStyle w:val="ListParagraph"/>
        <w:rPr>
          <w:rFonts w:ascii="Arial" w:hAnsi="Arial" w:cs="Arial"/>
          <w:sz w:val="24"/>
          <w:szCs w:val="24"/>
        </w:rPr>
      </w:pPr>
    </w:p>
    <w:p w14:paraId="3B25C7E3" w14:textId="77777777" w:rsidR="00805644" w:rsidRDefault="000D1286" w:rsidP="00805644">
      <w:pPr>
        <w:pStyle w:val="ListParagraph"/>
        <w:numPr>
          <w:ilvl w:val="0"/>
          <w:numId w:val="7"/>
        </w:numPr>
        <w:jc w:val="both"/>
        <w:rPr>
          <w:rFonts w:ascii="Arial" w:hAnsi="Arial" w:cs="Arial"/>
          <w:sz w:val="24"/>
          <w:szCs w:val="24"/>
        </w:rPr>
      </w:pPr>
      <w:r w:rsidRPr="00805644">
        <w:rPr>
          <w:rFonts w:ascii="Arial" w:hAnsi="Arial" w:cs="Arial"/>
          <w:sz w:val="24"/>
          <w:szCs w:val="24"/>
        </w:rPr>
        <w:lastRenderedPageBreak/>
        <w:t>T</w:t>
      </w:r>
      <w:r w:rsidR="00135F86" w:rsidRPr="00805644">
        <w:rPr>
          <w:rFonts w:ascii="Arial" w:hAnsi="Arial" w:cs="Arial"/>
          <w:sz w:val="24"/>
          <w:szCs w:val="24"/>
        </w:rPr>
        <w:t xml:space="preserve">he </w:t>
      </w:r>
      <w:r w:rsidR="0019205B" w:rsidRPr="00805644">
        <w:rPr>
          <w:rFonts w:ascii="Arial" w:hAnsi="Arial" w:cs="Arial"/>
          <w:sz w:val="24"/>
          <w:szCs w:val="24"/>
        </w:rPr>
        <w:t>Administrator</w:t>
      </w:r>
      <w:r w:rsidR="00135F86" w:rsidRPr="00805644">
        <w:rPr>
          <w:rFonts w:ascii="Arial" w:hAnsi="Arial" w:cs="Arial"/>
          <w:sz w:val="24"/>
          <w:szCs w:val="24"/>
        </w:rPr>
        <w:t xml:space="preserve"> will </w:t>
      </w:r>
      <w:r w:rsidRPr="00805644">
        <w:rPr>
          <w:rFonts w:ascii="Arial" w:hAnsi="Arial" w:cs="Arial"/>
          <w:sz w:val="24"/>
          <w:szCs w:val="24"/>
        </w:rPr>
        <w:t>then appoint</w:t>
      </w:r>
      <w:r w:rsidR="00135F86" w:rsidRPr="00805644">
        <w:rPr>
          <w:rFonts w:ascii="Arial" w:hAnsi="Arial" w:cs="Arial"/>
          <w:sz w:val="24"/>
          <w:szCs w:val="24"/>
        </w:rPr>
        <w:t xml:space="preserve"> a third-party </w:t>
      </w:r>
      <w:r w:rsidRPr="00805644">
        <w:rPr>
          <w:rFonts w:ascii="Arial" w:hAnsi="Arial" w:cs="Arial"/>
          <w:sz w:val="24"/>
          <w:szCs w:val="24"/>
        </w:rPr>
        <w:t>Mediator</w:t>
      </w:r>
      <w:r w:rsidR="00FA3747" w:rsidRPr="00805644">
        <w:rPr>
          <w:rFonts w:ascii="Arial" w:hAnsi="Arial" w:cs="Arial"/>
          <w:sz w:val="24"/>
          <w:szCs w:val="24"/>
        </w:rPr>
        <w:t>/Facilitator</w:t>
      </w:r>
      <w:r w:rsidR="00135F86" w:rsidRPr="00805644">
        <w:rPr>
          <w:rFonts w:ascii="Arial" w:hAnsi="Arial" w:cs="Arial"/>
          <w:sz w:val="24"/>
          <w:szCs w:val="24"/>
        </w:rPr>
        <w:t>.</w:t>
      </w:r>
      <w:r w:rsidRPr="00805644">
        <w:rPr>
          <w:rFonts w:ascii="Arial" w:hAnsi="Arial" w:cs="Arial"/>
          <w:sz w:val="24"/>
          <w:szCs w:val="24"/>
        </w:rPr>
        <w:t xml:space="preserve"> </w:t>
      </w:r>
    </w:p>
    <w:p w14:paraId="337226C2" w14:textId="77777777" w:rsidR="00805644" w:rsidRPr="00805644" w:rsidRDefault="00805644" w:rsidP="00805644">
      <w:pPr>
        <w:pStyle w:val="ListParagraph"/>
        <w:rPr>
          <w:rFonts w:ascii="Arial" w:hAnsi="Arial" w:cs="Arial"/>
          <w:sz w:val="24"/>
          <w:szCs w:val="24"/>
        </w:rPr>
      </w:pPr>
    </w:p>
    <w:p w14:paraId="2655FF4B" w14:textId="2731C380" w:rsidR="000D1286" w:rsidRPr="00805644" w:rsidRDefault="0020136F" w:rsidP="00805644">
      <w:pPr>
        <w:pStyle w:val="ListParagraph"/>
        <w:numPr>
          <w:ilvl w:val="0"/>
          <w:numId w:val="7"/>
        </w:numPr>
        <w:jc w:val="both"/>
        <w:rPr>
          <w:rFonts w:ascii="Arial" w:hAnsi="Arial" w:cs="Arial"/>
          <w:sz w:val="24"/>
          <w:szCs w:val="24"/>
        </w:rPr>
      </w:pPr>
      <w:r w:rsidRPr="00805644">
        <w:rPr>
          <w:rFonts w:ascii="Arial" w:hAnsi="Arial" w:cs="Arial"/>
          <w:sz w:val="24"/>
          <w:szCs w:val="24"/>
        </w:rPr>
        <w:t xml:space="preserve">If </w:t>
      </w:r>
      <w:r w:rsidR="00715D1C" w:rsidRPr="00805644">
        <w:rPr>
          <w:rFonts w:ascii="Arial" w:hAnsi="Arial" w:cs="Arial"/>
          <w:sz w:val="24"/>
          <w:szCs w:val="24"/>
        </w:rPr>
        <w:t>a civil, criminal, administrative, or other proceeding</w:t>
      </w:r>
      <w:r w:rsidRPr="00805644">
        <w:rPr>
          <w:rFonts w:ascii="Arial" w:hAnsi="Arial" w:cs="Arial"/>
          <w:sz w:val="24"/>
          <w:szCs w:val="24"/>
        </w:rPr>
        <w:t xml:space="preserve"> is engaged and involves t</w:t>
      </w:r>
      <w:r w:rsidR="0070079D" w:rsidRPr="00805644">
        <w:rPr>
          <w:rFonts w:ascii="Arial" w:hAnsi="Arial" w:cs="Arial"/>
          <w:sz w:val="24"/>
          <w:szCs w:val="24"/>
        </w:rPr>
        <w:t>he</w:t>
      </w:r>
      <w:r w:rsidRPr="00805644">
        <w:rPr>
          <w:rFonts w:ascii="Arial" w:hAnsi="Arial" w:cs="Arial"/>
          <w:sz w:val="24"/>
          <w:szCs w:val="24"/>
        </w:rPr>
        <w:t xml:space="preserve"> same allegations giving rise to the Complaint, the processes set out herein </w:t>
      </w:r>
      <w:r w:rsidR="00D90C91" w:rsidRPr="00805644">
        <w:rPr>
          <w:rFonts w:ascii="Arial" w:hAnsi="Arial" w:cs="Arial"/>
          <w:sz w:val="24"/>
          <w:szCs w:val="24"/>
        </w:rPr>
        <w:t xml:space="preserve">may </w:t>
      </w:r>
      <w:r w:rsidRPr="00805644">
        <w:rPr>
          <w:rFonts w:ascii="Arial" w:hAnsi="Arial" w:cs="Arial"/>
          <w:sz w:val="24"/>
          <w:szCs w:val="24"/>
        </w:rPr>
        <w:t xml:space="preserve">be </w:t>
      </w:r>
      <w:r w:rsidR="00715D1C" w:rsidRPr="00805644">
        <w:rPr>
          <w:rFonts w:ascii="Arial" w:hAnsi="Arial" w:cs="Arial"/>
          <w:sz w:val="24"/>
          <w:szCs w:val="24"/>
        </w:rPr>
        <w:t>suspended</w:t>
      </w:r>
      <w:r w:rsidRPr="00805644">
        <w:rPr>
          <w:rFonts w:ascii="Arial" w:hAnsi="Arial" w:cs="Arial"/>
          <w:sz w:val="24"/>
          <w:szCs w:val="24"/>
        </w:rPr>
        <w:t xml:space="preserve"> pending the resolution of the other </w:t>
      </w:r>
      <w:r w:rsidR="009C6EB9" w:rsidRPr="00805644">
        <w:rPr>
          <w:rFonts w:ascii="Arial" w:hAnsi="Arial" w:cs="Arial"/>
          <w:sz w:val="24"/>
          <w:szCs w:val="24"/>
        </w:rPr>
        <w:t>proceeding</w:t>
      </w:r>
      <w:r w:rsidRPr="00805644">
        <w:rPr>
          <w:rFonts w:ascii="Arial" w:hAnsi="Arial" w:cs="Arial"/>
          <w:sz w:val="24"/>
          <w:szCs w:val="24"/>
        </w:rPr>
        <w:t xml:space="preserve">. If the other </w:t>
      </w:r>
      <w:r w:rsidR="00715D1C" w:rsidRPr="00805644">
        <w:rPr>
          <w:rFonts w:ascii="Arial" w:hAnsi="Arial" w:cs="Arial"/>
          <w:sz w:val="24"/>
          <w:szCs w:val="24"/>
        </w:rPr>
        <w:t xml:space="preserve">proceeding (including all rights of appeal) </w:t>
      </w:r>
      <w:r w:rsidRPr="00805644">
        <w:rPr>
          <w:rFonts w:ascii="Arial" w:hAnsi="Arial" w:cs="Arial"/>
          <w:sz w:val="24"/>
          <w:szCs w:val="24"/>
        </w:rPr>
        <w:t xml:space="preserve">concludes or is otherwise abandoned, the Complainant may request that their Complaint be taken out of </w:t>
      </w:r>
      <w:r w:rsidR="00715D1C" w:rsidRPr="00805644">
        <w:rPr>
          <w:rFonts w:ascii="Arial" w:hAnsi="Arial" w:cs="Arial"/>
          <w:sz w:val="24"/>
          <w:szCs w:val="24"/>
        </w:rPr>
        <w:t>suspension</w:t>
      </w:r>
      <w:r w:rsidRPr="00805644">
        <w:rPr>
          <w:rFonts w:ascii="Arial" w:hAnsi="Arial" w:cs="Arial"/>
          <w:sz w:val="24"/>
          <w:szCs w:val="24"/>
        </w:rPr>
        <w:t xml:space="preserve">. If necessary, </w:t>
      </w:r>
      <w:r w:rsidR="0070079D" w:rsidRPr="00805644">
        <w:rPr>
          <w:rFonts w:ascii="Arial" w:hAnsi="Arial" w:cs="Arial"/>
          <w:sz w:val="24"/>
          <w:szCs w:val="24"/>
        </w:rPr>
        <w:t xml:space="preserve">and with due consideration to the circumstances of the individual case, </w:t>
      </w:r>
      <w:r w:rsidRPr="00805644">
        <w:rPr>
          <w:rFonts w:ascii="Arial" w:hAnsi="Arial" w:cs="Arial"/>
          <w:sz w:val="24"/>
          <w:szCs w:val="24"/>
        </w:rPr>
        <w:t xml:space="preserve">the </w:t>
      </w:r>
      <w:r w:rsidR="002E558D" w:rsidRPr="00805644">
        <w:rPr>
          <w:rFonts w:ascii="Arial" w:hAnsi="Arial" w:cs="Arial"/>
          <w:sz w:val="24"/>
          <w:szCs w:val="24"/>
        </w:rPr>
        <w:t xml:space="preserve">Administrator and/or </w:t>
      </w:r>
      <w:r w:rsidR="00DA7022" w:rsidRPr="00805644">
        <w:rPr>
          <w:rFonts w:ascii="Arial" w:hAnsi="Arial" w:cs="Arial"/>
          <w:sz w:val="24"/>
          <w:szCs w:val="24"/>
        </w:rPr>
        <w:t xml:space="preserve">UTFA </w:t>
      </w:r>
      <w:r w:rsidRPr="00805644">
        <w:rPr>
          <w:rFonts w:ascii="Arial" w:hAnsi="Arial" w:cs="Arial"/>
          <w:sz w:val="24"/>
          <w:szCs w:val="24"/>
        </w:rPr>
        <w:t xml:space="preserve">Executive </w:t>
      </w:r>
      <w:r w:rsidR="00430725" w:rsidRPr="00805644">
        <w:rPr>
          <w:rFonts w:ascii="Arial" w:hAnsi="Arial" w:cs="Arial"/>
          <w:sz w:val="24"/>
          <w:szCs w:val="24"/>
        </w:rPr>
        <w:t xml:space="preserve">Committee </w:t>
      </w:r>
      <w:r w:rsidRPr="00805644">
        <w:rPr>
          <w:rFonts w:ascii="Arial" w:hAnsi="Arial" w:cs="Arial"/>
          <w:sz w:val="24"/>
          <w:szCs w:val="24"/>
        </w:rPr>
        <w:t xml:space="preserve">may seek </w:t>
      </w:r>
      <w:r w:rsidR="0070079D" w:rsidRPr="00805644">
        <w:rPr>
          <w:rFonts w:ascii="Arial" w:hAnsi="Arial" w:cs="Arial"/>
          <w:sz w:val="24"/>
          <w:szCs w:val="24"/>
        </w:rPr>
        <w:t>recommendations</w:t>
      </w:r>
      <w:r w:rsidRPr="00805644">
        <w:rPr>
          <w:rFonts w:ascii="Arial" w:hAnsi="Arial" w:cs="Arial"/>
          <w:sz w:val="24"/>
          <w:szCs w:val="24"/>
        </w:rPr>
        <w:t xml:space="preserve"> from external counsel </w:t>
      </w:r>
      <w:r w:rsidR="00D90C91" w:rsidRPr="00805644">
        <w:rPr>
          <w:rFonts w:ascii="Arial" w:hAnsi="Arial" w:cs="Arial"/>
          <w:sz w:val="24"/>
          <w:szCs w:val="24"/>
        </w:rPr>
        <w:t xml:space="preserve">to make decisions when another </w:t>
      </w:r>
      <w:r w:rsidR="009C6EB9" w:rsidRPr="00805644">
        <w:rPr>
          <w:rFonts w:ascii="Arial" w:hAnsi="Arial" w:cs="Arial"/>
          <w:sz w:val="24"/>
          <w:szCs w:val="24"/>
        </w:rPr>
        <w:t>proceeding</w:t>
      </w:r>
      <w:r w:rsidR="00D90C91" w:rsidRPr="00805644">
        <w:rPr>
          <w:rFonts w:ascii="Arial" w:hAnsi="Arial" w:cs="Arial"/>
          <w:sz w:val="24"/>
          <w:szCs w:val="24"/>
        </w:rPr>
        <w:t xml:space="preserve"> is engaged</w:t>
      </w:r>
      <w:r w:rsidRPr="00805644">
        <w:rPr>
          <w:rFonts w:ascii="Arial" w:hAnsi="Arial" w:cs="Arial"/>
          <w:sz w:val="24"/>
          <w:szCs w:val="24"/>
        </w:rPr>
        <w:t xml:space="preserve">. </w:t>
      </w:r>
    </w:p>
    <w:p w14:paraId="587AB1C5" w14:textId="789D5D4B" w:rsidR="00135F86" w:rsidRPr="00A67CCE" w:rsidRDefault="00135F86" w:rsidP="00135F86">
      <w:pPr>
        <w:jc w:val="both"/>
        <w:rPr>
          <w:rFonts w:ascii="Arial" w:hAnsi="Arial" w:cs="Arial"/>
          <w:b/>
          <w:bCs/>
          <w:i/>
          <w:iCs/>
          <w:sz w:val="24"/>
          <w:szCs w:val="24"/>
        </w:rPr>
      </w:pPr>
      <w:r w:rsidRPr="00A67CCE">
        <w:rPr>
          <w:rFonts w:ascii="Arial" w:hAnsi="Arial" w:cs="Arial"/>
          <w:b/>
          <w:bCs/>
          <w:i/>
          <w:iCs/>
          <w:sz w:val="24"/>
          <w:szCs w:val="24"/>
        </w:rPr>
        <w:t>Mediation</w:t>
      </w:r>
      <w:r w:rsidR="0020136F" w:rsidRPr="00A67CCE">
        <w:rPr>
          <w:rFonts w:ascii="Arial" w:hAnsi="Arial" w:cs="Arial"/>
          <w:b/>
          <w:bCs/>
          <w:i/>
          <w:iCs/>
          <w:sz w:val="24"/>
          <w:szCs w:val="24"/>
        </w:rPr>
        <w:t>/Facilitation</w:t>
      </w:r>
      <w:r w:rsidRPr="00A67CCE">
        <w:rPr>
          <w:rFonts w:ascii="Arial" w:hAnsi="Arial" w:cs="Arial"/>
          <w:b/>
          <w:bCs/>
          <w:i/>
          <w:iCs/>
          <w:sz w:val="24"/>
          <w:szCs w:val="24"/>
        </w:rPr>
        <w:t xml:space="preserve"> process</w:t>
      </w:r>
    </w:p>
    <w:p w14:paraId="5687E779" w14:textId="77777777" w:rsidR="00805644" w:rsidRDefault="00135F86" w:rsidP="00135F86">
      <w:pPr>
        <w:pStyle w:val="ListParagraph"/>
        <w:numPr>
          <w:ilvl w:val="0"/>
          <w:numId w:val="7"/>
        </w:numPr>
        <w:jc w:val="both"/>
        <w:rPr>
          <w:rFonts w:ascii="Arial" w:hAnsi="Arial" w:cs="Arial"/>
          <w:sz w:val="24"/>
          <w:szCs w:val="24"/>
        </w:rPr>
      </w:pPr>
      <w:r w:rsidRPr="00805644">
        <w:rPr>
          <w:rFonts w:ascii="Arial" w:hAnsi="Arial" w:cs="Arial"/>
          <w:sz w:val="24"/>
          <w:szCs w:val="24"/>
        </w:rPr>
        <w:t>The objective of mediation</w:t>
      </w:r>
      <w:r w:rsidR="00FA3747" w:rsidRPr="00805644">
        <w:rPr>
          <w:rFonts w:ascii="Arial" w:hAnsi="Arial" w:cs="Arial"/>
          <w:sz w:val="24"/>
          <w:szCs w:val="24"/>
        </w:rPr>
        <w:t>/facilitation</w:t>
      </w:r>
      <w:r w:rsidRPr="00805644">
        <w:rPr>
          <w:rFonts w:ascii="Arial" w:hAnsi="Arial" w:cs="Arial"/>
          <w:sz w:val="24"/>
          <w:szCs w:val="24"/>
        </w:rPr>
        <w:t xml:space="preserve"> is to efficiently reach a practical resolution to a complaint that both the Complainant and the Respondent can accept. </w:t>
      </w:r>
    </w:p>
    <w:p w14:paraId="3185C866" w14:textId="77777777" w:rsidR="00805644" w:rsidRDefault="00805644" w:rsidP="00805644">
      <w:pPr>
        <w:pStyle w:val="ListParagraph"/>
        <w:jc w:val="both"/>
        <w:rPr>
          <w:rFonts w:ascii="Arial" w:hAnsi="Arial" w:cs="Arial"/>
          <w:sz w:val="24"/>
          <w:szCs w:val="24"/>
        </w:rPr>
      </w:pPr>
    </w:p>
    <w:p w14:paraId="6B33E5FC" w14:textId="77777777" w:rsidR="00805644" w:rsidRDefault="00135F86" w:rsidP="00135F86">
      <w:pPr>
        <w:pStyle w:val="ListParagraph"/>
        <w:numPr>
          <w:ilvl w:val="0"/>
          <w:numId w:val="7"/>
        </w:numPr>
        <w:jc w:val="both"/>
        <w:rPr>
          <w:rFonts w:ascii="Arial" w:hAnsi="Arial" w:cs="Arial"/>
          <w:sz w:val="24"/>
          <w:szCs w:val="24"/>
        </w:rPr>
      </w:pPr>
      <w:r w:rsidRPr="00805644">
        <w:rPr>
          <w:rFonts w:ascii="Arial" w:hAnsi="Arial" w:cs="Arial"/>
          <w:sz w:val="24"/>
          <w:szCs w:val="24"/>
        </w:rPr>
        <w:t xml:space="preserve">The Complainant and any Respondent participating in the process must voluntarily agree to engage in the process. </w:t>
      </w:r>
      <w:r w:rsidR="0059617D" w:rsidRPr="00805644">
        <w:rPr>
          <w:rFonts w:ascii="Arial" w:hAnsi="Arial" w:cs="Arial"/>
          <w:sz w:val="24"/>
          <w:szCs w:val="24"/>
        </w:rPr>
        <w:t>Participants in mediation/facilitation are expected to conduct themselves respectfully and professionally during a mediation process.</w:t>
      </w:r>
    </w:p>
    <w:p w14:paraId="410AF4C0" w14:textId="77777777" w:rsidR="00805644" w:rsidRPr="00805644" w:rsidRDefault="00805644" w:rsidP="00805644">
      <w:pPr>
        <w:pStyle w:val="ListParagraph"/>
        <w:rPr>
          <w:rFonts w:ascii="Arial" w:hAnsi="Arial" w:cs="Arial"/>
          <w:sz w:val="24"/>
          <w:szCs w:val="24"/>
        </w:rPr>
      </w:pPr>
    </w:p>
    <w:p w14:paraId="0DE8D817" w14:textId="77777777" w:rsidR="00805644" w:rsidRDefault="006B6371" w:rsidP="00135F86">
      <w:pPr>
        <w:pStyle w:val="ListParagraph"/>
        <w:numPr>
          <w:ilvl w:val="0"/>
          <w:numId w:val="7"/>
        </w:numPr>
        <w:jc w:val="both"/>
        <w:rPr>
          <w:rFonts w:ascii="Arial" w:hAnsi="Arial" w:cs="Arial"/>
          <w:sz w:val="24"/>
          <w:szCs w:val="24"/>
        </w:rPr>
      </w:pPr>
      <w:r w:rsidRPr="00805644">
        <w:rPr>
          <w:rFonts w:ascii="Arial" w:hAnsi="Arial" w:cs="Arial"/>
          <w:sz w:val="24"/>
          <w:szCs w:val="24"/>
        </w:rPr>
        <w:t>M</w:t>
      </w:r>
      <w:r w:rsidR="00135F86" w:rsidRPr="00805644">
        <w:rPr>
          <w:rFonts w:ascii="Arial" w:hAnsi="Arial" w:cs="Arial"/>
          <w:sz w:val="24"/>
          <w:szCs w:val="24"/>
        </w:rPr>
        <w:t>ediation</w:t>
      </w:r>
      <w:r w:rsidR="00FA3747" w:rsidRPr="00805644">
        <w:rPr>
          <w:rFonts w:ascii="Arial" w:hAnsi="Arial" w:cs="Arial"/>
          <w:sz w:val="24"/>
          <w:szCs w:val="24"/>
        </w:rPr>
        <w:t>/facilitation</w:t>
      </w:r>
      <w:r w:rsidR="00135F86" w:rsidRPr="00805644">
        <w:rPr>
          <w:rFonts w:ascii="Arial" w:hAnsi="Arial" w:cs="Arial"/>
          <w:sz w:val="24"/>
          <w:szCs w:val="24"/>
        </w:rPr>
        <w:t xml:space="preserve"> process</w:t>
      </w:r>
      <w:r w:rsidRPr="00805644">
        <w:rPr>
          <w:rFonts w:ascii="Arial" w:hAnsi="Arial" w:cs="Arial"/>
          <w:sz w:val="24"/>
          <w:szCs w:val="24"/>
        </w:rPr>
        <w:t>es are</w:t>
      </w:r>
      <w:r w:rsidR="00135F86" w:rsidRPr="00805644">
        <w:rPr>
          <w:rFonts w:ascii="Arial" w:hAnsi="Arial" w:cs="Arial"/>
          <w:sz w:val="24"/>
          <w:szCs w:val="24"/>
        </w:rPr>
        <w:t xml:space="preserve"> without prejudice to any party’s position in the event the matter is not resolved through mediation</w:t>
      </w:r>
      <w:r w:rsidR="00FA3747" w:rsidRPr="00805644">
        <w:rPr>
          <w:rFonts w:ascii="Arial" w:hAnsi="Arial" w:cs="Arial"/>
          <w:sz w:val="24"/>
          <w:szCs w:val="24"/>
        </w:rPr>
        <w:t>/facilitation</w:t>
      </w:r>
      <w:r w:rsidR="00135F86" w:rsidRPr="00805644">
        <w:rPr>
          <w:rFonts w:ascii="Arial" w:hAnsi="Arial" w:cs="Arial"/>
          <w:sz w:val="24"/>
          <w:szCs w:val="24"/>
        </w:rPr>
        <w:t xml:space="preserve">.  The </w:t>
      </w:r>
      <w:r w:rsidR="000D1286" w:rsidRPr="00805644">
        <w:rPr>
          <w:rFonts w:ascii="Arial" w:hAnsi="Arial" w:cs="Arial"/>
          <w:sz w:val="24"/>
          <w:szCs w:val="24"/>
        </w:rPr>
        <w:t>P</w:t>
      </w:r>
      <w:r w:rsidR="00135F86" w:rsidRPr="00805644">
        <w:rPr>
          <w:rFonts w:ascii="Arial" w:hAnsi="Arial" w:cs="Arial"/>
          <w:sz w:val="24"/>
          <w:szCs w:val="24"/>
        </w:rPr>
        <w:t>arties to the mediation</w:t>
      </w:r>
      <w:r w:rsidR="00FA3747" w:rsidRPr="00805644">
        <w:rPr>
          <w:rFonts w:ascii="Arial" w:hAnsi="Arial" w:cs="Arial"/>
          <w:sz w:val="24"/>
          <w:szCs w:val="24"/>
        </w:rPr>
        <w:t>/facilitation</w:t>
      </w:r>
      <w:r w:rsidR="00135F86" w:rsidRPr="00805644">
        <w:rPr>
          <w:rFonts w:ascii="Arial" w:hAnsi="Arial" w:cs="Arial"/>
          <w:sz w:val="24"/>
          <w:szCs w:val="24"/>
        </w:rPr>
        <w:t xml:space="preserve"> shall sign a mediation</w:t>
      </w:r>
      <w:r w:rsidR="00FA3747" w:rsidRPr="00805644">
        <w:rPr>
          <w:rFonts w:ascii="Arial" w:hAnsi="Arial" w:cs="Arial"/>
          <w:sz w:val="24"/>
          <w:szCs w:val="24"/>
        </w:rPr>
        <w:t>/facilitation</w:t>
      </w:r>
      <w:r w:rsidR="00135F86" w:rsidRPr="00805644">
        <w:rPr>
          <w:rFonts w:ascii="Arial" w:hAnsi="Arial" w:cs="Arial"/>
          <w:sz w:val="24"/>
          <w:szCs w:val="24"/>
        </w:rPr>
        <w:t xml:space="preserve"> agreement setting out the parameters of the process, including confidentiality and the without prejudice nature of the process. This agreement may be drafted by the </w:t>
      </w:r>
      <w:r w:rsidR="000D1286" w:rsidRPr="00805644">
        <w:rPr>
          <w:rFonts w:ascii="Arial" w:hAnsi="Arial" w:cs="Arial"/>
          <w:sz w:val="24"/>
          <w:szCs w:val="24"/>
        </w:rPr>
        <w:t>Mediator</w:t>
      </w:r>
      <w:r w:rsidR="00FA3747" w:rsidRPr="00805644">
        <w:rPr>
          <w:rFonts w:ascii="Arial" w:hAnsi="Arial" w:cs="Arial"/>
          <w:sz w:val="24"/>
          <w:szCs w:val="24"/>
        </w:rPr>
        <w:t>/Facilitator</w:t>
      </w:r>
      <w:r w:rsidR="00135F86" w:rsidRPr="00805644">
        <w:rPr>
          <w:rFonts w:ascii="Arial" w:hAnsi="Arial" w:cs="Arial"/>
          <w:sz w:val="24"/>
          <w:szCs w:val="24"/>
        </w:rPr>
        <w:t xml:space="preserve"> in consultation with the </w:t>
      </w:r>
      <w:r w:rsidR="0019205B" w:rsidRPr="00805644">
        <w:rPr>
          <w:rFonts w:ascii="Arial" w:hAnsi="Arial" w:cs="Arial"/>
          <w:sz w:val="24"/>
          <w:szCs w:val="24"/>
        </w:rPr>
        <w:t>Administrator</w:t>
      </w:r>
      <w:r w:rsidR="00135F86" w:rsidRPr="00805644">
        <w:rPr>
          <w:rFonts w:ascii="Arial" w:hAnsi="Arial" w:cs="Arial"/>
          <w:sz w:val="24"/>
          <w:szCs w:val="24"/>
        </w:rPr>
        <w:t>.</w:t>
      </w:r>
      <w:r w:rsidR="0059617D" w:rsidRPr="00805644">
        <w:rPr>
          <w:rFonts w:ascii="Arial" w:hAnsi="Arial" w:cs="Arial"/>
          <w:sz w:val="24"/>
          <w:szCs w:val="24"/>
        </w:rPr>
        <w:t xml:space="preserve"> It is desirable for the parties to agree that the discussions in mediation will be treated as off the record for the purposes of this Policy and any other legal </w:t>
      </w:r>
      <w:proofErr w:type="gramStart"/>
      <w:r w:rsidR="0059617D" w:rsidRPr="00805644">
        <w:rPr>
          <w:rFonts w:ascii="Arial" w:hAnsi="Arial" w:cs="Arial"/>
          <w:sz w:val="24"/>
          <w:szCs w:val="24"/>
        </w:rPr>
        <w:t>process</w:t>
      </w:r>
      <w:r w:rsidR="009C6EB9" w:rsidRPr="00805644">
        <w:rPr>
          <w:rFonts w:ascii="Arial" w:hAnsi="Arial" w:cs="Arial"/>
          <w:sz w:val="24"/>
          <w:szCs w:val="24"/>
        </w:rPr>
        <w:t>,</w:t>
      </w:r>
      <w:r w:rsidR="0059617D" w:rsidRPr="00805644">
        <w:rPr>
          <w:rFonts w:ascii="Arial" w:hAnsi="Arial" w:cs="Arial"/>
          <w:sz w:val="24"/>
          <w:szCs w:val="24"/>
        </w:rPr>
        <w:t xml:space="preserve"> and</w:t>
      </w:r>
      <w:proofErr w:type="gramEnd"/>
      <w:r w:rsidR="0059617D" w:rsidRPr="00805644">
        <w:rPr>
          <w:rFonts w:ascii="Arial" w:hAnsi="Arial" w:cs="Arial"/>
          <w:sz w:val="24"/>
          <w:szCs w:val="24"/>
        </w:rPr>
        <w:t xml:space="preserve"> should explicitly consider whether the mediation discussion will be subject to settlement, litigation or any other privilege.</w:t>
      </w:r>
    </w:p>
    <w:p w14:paraId="38B69CDC" w14:textId="77777777" w:rsidR="00805644" w:rsidRPr="00805644" w:rsidRDefault="00805644" w:rsidP="00805644">
      <w:pPr>
        <w:pStyle w:val="ListParagraph"/>
        <w:rPr>
          <w:rFonts w:ascii="Arial" w:hAnsi="Arial" w:cs="Arial"/>
          <w:sz w:val="24"/>
          <w:szCs w:val="24"/>
        </w:rPr>
      </w:pPr>
    </w:p>
    <w:p w14:paraId="123ADAA0" w14:textId="77777777" w:rsidR="00805644" w:rsidRDefault="00135F86" w:rsidP="00135F86">
      <w:pPr>
        <w:pStyle w:val="ListParagraph"/>
        <w:numPr>
          <w:ilvl w:val="0"/>
          <w:numId w:val="7"/>
        </w:numPr>
        <w:jc w:val="both"/>
        <w:rPr>
          <w:rFonts w:ascii="Arial" w:hAnsi="Arial" w:cs="Arial"/>
          <w:sz w:val="24"/>
          <w:szCs w:val="24"/>
        </w:rPr>
      </w:pPr>
      <w:r w:rsidRPr="00805644">
        <w:rPr>
          <w:rFonts w:ascii="Arial" w:hAnsi="Arial" w:cs="Arial"/>
          <w:sz w:val="24"/>
          <w:szCs w:val="24"/>
        </w:rPr>
        <w:t xml:space="preserve">The </w:t>
      </w:r>
      <w:r w:rsidR="000D1286" w:rsidRPr="00805644">
        <w:rPr>
          <w:rFonts w:ascii="Arial" w:hAnsi="Arial" w:cs="Arial"/>
          <w:sz w:val="24"/>
          <w:szCs w:val="24"/>
        </w:rPr>
        <w:t>Mediator</w:t>
      </w:r>
      <w:r w:rsidR="00FA3747" w:rsidRPr="00805644">
        <w:rPr>
          <w:rFonts w:ascii="Arial" w:hAnsi="Arial" w:cs="Arial"/>
          <w:sz w:val="24"/>
          <w:szCs w:val="24"/>
        </w:rPr>
        <w:t>/Facilitator</w:t>
      </w:r>
      <w:r w:rsidRPr="00805644">
        <w:rPr>
          <w:rFonts w:ascii="Arial" w:hAnsi="Arial" w:cs="Arial"/>
          <w:sz w:val="24"/>
          <w:szCs w:val="24"/>
        </w:rPr>
        <w:t xml:space="preserve"> does not have the authority to implement an outcome, but instead works to encourage parties to come to a mutual agreement voluntarily. Mediation</w:t>
      </w:r>
      <w:r w:rsidR="00FA3747" w:rsidRPr="00805644">
        <w:rPr>
          <w:rFonts w:ascii="Arial" w:hAnsi="Arial" w:cs="Arial"/>
          <w:sz w:val="24"/>
          <w:szCs w:val="24"/>
        </w:rPr>
        <w:t>/facilitation</w:t>
      </w:r>
      <w:r w:rsidRPr="00805644">
        <w:rPr>
          <w:rFonts w:ascii="Arial" w:hAnsi="Arial" w:cs="Arial"/>
          <w:sz w:val="24"/>
          <w:szCs w:val="24"/>
        </w:rPr>
        <w:t xml:space="preserve"> does not produce findings of fact or a determination of whether harassment or discrimination occurred.</w:t>
      </w:r>
      <w:r w:rsidR="002E2530" w:rsidRPr="00805644">
        <w:rPr>
          <w:rFonts w:ascii="Arial" w:hAnsi="Arial" w:cs="Arial"/>
          <w:sz w:val="24"/>
          <w:szCs w:val="24"/>
        </w:rPr>
        <w:t xml:space="preserve"> </w:t>
      </w:r>
    </w:p>
    <w:p w14:paraId="76E1F2C8" w14:textId="77777777" w:rsidR="00805644" w:rsidRPr="00805644" w:rsidRDefault="00805644" w:rsidP="00805644">
      <w:pPr>
        <w:pStyle w:val="ListParagraph"/>
        <w:rPr>
          <w:rFonts w:ascii="Arial" w:hAnsi="Arial" w:cs="Arial"/>
          <w:sz w:val="24"/>
          <w:szCs w:val="24"/>
        </w:rPr>
      </w:pPr>
    </w:p>
    <w:p w14:paraId="77FD6AC2" w14:textId="77777777" w:rsidR="00805644" w:rsidRDefault="000D1286" w:rsidP="00135F86">
      <w:pPr>
        <w:pStyle w:val="ListParagraph"/>
        <w:numPr>
          <w:ilvl w:val="0"/>
          <w:numId w:val="7"/>
        </w:numPr>
        <w:jc w:val="both"/>
        <w:rPr>
          <w:rFonts w:ascii="Arial" w:hAnsi="Arial" w:cs="Arial"/>
          <w:sz w:val="24"/>
          <w:szCs w:val="24"/>
        </w:rPr>
      </w:pPr>
      <w:r w:rsidRPr="00805644">
        <w:rPr>
          <w:rFonts w:ascii="Arial" w:hAnsi="Arial" w:cs="Arial"/>
          <w:sz w:val="24"/>
          <w:szCs w:val="24"/>
        </w:rPr>
        <w:t xml:space="preserve">The </w:t>
      </w:r>
      <w:r w:rsidR="00324F03" w:rsidRPr="00805644">
        <w:rPr>
          <w:rFonts w:ascii="Arial" w:hAnsi="Arial" w:cs="Arial"/>
          <w:sz w:val="24"/>
          <w:szCs w:val="24"/>
        </w:rPr>
        <w:t>Parties to the mediation</w:t>
      </w:r>
      <w:r w:rsidR="00FA3747" w:rsidRPr="00805644">
        <w:rPr>
          <w:rFonts w:ascii="Arial" w:hAnsi="Arial" w:cs="Arial"/>
          <w:sz w:val="24"/>
          <w:szCs w:val="24"/>
        </w:rPr>
        <w:t>/facilitation</w:t>
      </w:r>
      <w:r w:rsidR="002E2530" w:rsidRPr="00805644">
        <w:rPr>
          <w:rFonts w:ascii="Arial" w:hAnsi="Arial" w:cs="Arial"/>
          <w:sz w:val="24"/>
          <w:szCs w:val="24"/>
        </w:rPr>
        <w:t xml:space="preserve"> do not have authority to bind UTFA to the resolution</w:t>
      </w:r>
      <w:r w:rsidR="00324F03" w:rsidRPr="00805644">
        <w:rPr>
          <w:rFonts w:ascii="Arial" w:hAnsi="Arial" w:cs="Arial"/>
          <w:sz w:val="24"/>
          <w:szCs w:val="24"/>
        </w:rPr>
        <w:t>. They may</w:t>
      </w:r>
      <w:r w:rsidR="002E2530" w:rsidRPr="00805644">
        <w:rPr>
          <w:rFonts w:ascii="Arial" w:hAnsi="Arial" w:cs="Arial"/>
          <w:sz w:val="24"/>
          <w:szCs w:val="24"/>
        </w:rPr>
        <w:t xml:space="preserve"> agree to jointly make requests and recommendations</w:t>
      </w:r>
      <w:r w:rsidR="00324F03" w:rsidRPr="00805644">
        <w:rPr>
          <w:rFonts w:ascii="Arial" w:hAnsi="Arial" w:cs="Arial"/>
          <w:sz w:val="24"/>
          <w:szCs w:val="24"/>
        </w:rPr>
        <w:t xml:space="preserve"> to the UTFA Executive</w:t>
      </w:r>
      <w:r w:rsidR="006B6371" w:rsidRPr="00805644">
        <w:rPr>
          <w:rFonts w:ascii="Arial" w:hAnsi="Arial" w:cs="Arial"/>
          <w:sz w:val="24"/>
          <w:szCs w:val="24"/>
        </w:rPr>
        <w:t xml:space="preserve"> </w:t>
      </w:r>
      <w:r w:rsidR="00430725" w:rsidRPr="00805644">
        <w:rPr>
          <w:rFonts w:ascii="Arial" w:hAnsi="Arial" w:cs="Arial"/>
          <w:sz w:val="24"/>
          <w:szCs w:val="24"/>
        </w:rPr>
        <w:t xml:space="preserve">Committee </w:t>
      </w:r>
      <w:r w:rsidR="006B6371" w:rsidRPr="00805644">
        <w:rPr>
          <w:rFonts w:ascii="Arial" w:hAnsi="Arial" w:cs="Arial"/>
          <w:sz w:val="24"/>
          <w:szCs w:val="24"/>
        </w:rPr>
        <w:t>as part of their mediated settlement</w:t>
      </w:r>
      <w:r w:rsidR="00324F03" w:rsidRPr="00805644">
        <w:rPr>
          <w:rFonts w:ascii="Arial" w:hAnsi="Arial" w:cs="Arial"/>
          <w:sz w:val="24"/>
          <w:szCs w:val="24"/>
        </w:rPr>
        <w:t xml:space="preserve">. </w:t>
      </w:r>
    </w:p>
    <w:p w14:paraId="4FF58325" w14:textId="77777777" w:rsidR="00805644" w:rsidRPr="00805644" w:rsidRDefault="00805644" w:rsidP="00805644">
      <w:pPr>
        <w:pStyle w:val="ListParagraph"/>
        <w:rPr>
          <w:rFonts w:ascii="Arial" w:hAnsi="Arial" w:cs="Arial"/>
          <w:sz w:val="24"/>
          <w:szCs w:val="24"/>
        </w:rPr>
      </w:pPr>
    </w:p>
    <w:p w14:paraId="1C095F6F" w14:textId="77777777" w:rsidR="00805644" w:rsidRDefault="00135F86" w:rsidP="00135F86">
      <w:pPr>
        <w:pStyle w:val="ListParagraph"/>
        <w:numPr>
          <w:ilvl w:val="0"/>
          <w:numId w:val="7"/>
        </w:numPr>
        <w:jc w:val="both"/>
        <w:rPr>
          <w:rFonts w:ascii="Arial" w:hAnsi="Arial" w:cs="Arial"/>
          <w:sz w:val="24"/>
          <w:szCs w:val="24"/>
        </w:rPr>
      </w:pPr>
      <w:r w:rsidRPr="00805644">
        <w:rPr>
          <w:rFonts w:ascii="Arial" w:hAnsi="Arial" w:cs="Arial"/>
          <w:sz w:val="24"/>
          <w:szCs w:val="24"/>
        </w:rPr>
        <w:t xml:space="preserve">If the </w:t>
      </w:r>
      <w:r w:rsidR="00324F03" w:rsidRPr="00805644">
        <w:rPr>
          <w:rFonts w:ascii="Arial" w:hAnsi="Arial" w:cs="Arial"/>
          <w:sz w:val="24"/>
          <w:szCs w:val="24"/>
        </w:rPr>
        <w:t>P</w:t>
      </w:r>
      <w:r w:rsidRPr="00805644">
        <w:rPr>
          <w:rFonts w:ascii="Arial" w:hAnsi="Arial" w:cs="Arial"/>
          <w:sz w:val="24"/>
          <w:szCs w:val="24"/>
        </w:rPr>
        <w:t xml:space="preserve">arties reach </w:t>
      </w:r>
      <w:r w:rsidR="00324F03" w:rsidRPr="00805644">
        <w:rPr>
          <w:rFonts w:ascii="Arial" w:hAnsi="Arial" w:cs="Arial"/>
          <w:sz w:val="24"/>
          <w:szCs w:val="24"/>
        </w:rPr>
        <w:t>an agreement to resolve the Complaint</w:t>
      </w:r>
      <w:r w:rsidRPr="00805644">
        <w:rPr>
          <w:rFonts w:ascii="Arial" w:hAnsi="Arial" w:cs="Arial"/>
          <w:sz w:val="24"/>
          <w:szCs w:val="24"/>
        </w:rPr>
        <w:t xml:space="preserve">, then that resolution is binding on the </w:t>
      </w:r>
      <w:r w:rsidR="00324F03" w:rsidRPr="00805644">
        <w:rPr>
          <w:rFonts w:ascii="Arial" w:hAnsi="Arial" w:cs="Arial"/>
          <w:sz w:val="24"/>
          <w:szCs w:val="24"/>
        </w:rPr>
        <w:t>P</w:t>
      </w:r>
      <w:r w:rsidRPr="00805644">
        <w:rPr>
          <w:rFonts w:ascii="Arial" w:hAnsi="Arial" w:cs="Arial"/>
          <w:sz w:val="24"/>
          <w:szCs w:val="24"/>
        </w:rPr>
        <w:t xml:space="preserve">arties. The </w:t>
      </w:r>
      <w:r w:rsidR="00324F03" w:rsidRPr="00805644">
        <w:rPr>
          <w:rFonts w:ascii="Arial" w:hAnsi="Arial" w:cs="Arial"/>
          <w:sz w:val="24"/>
          <w:szCs w:val="24"/>
        </w:rPr>
        <w:t>agreement</w:t>
      </w:r>
      <w:r w:rsidRPr="00805644">
        <w:rPr>
          <w:rFonts w:ascii="Arial" w:hAnsi="Arial" w:cs="Arial"/>
          <w:sz w:val="24"/>
          <w:szCs w:val="24"/>
        </w:rPr>
        <w:t xml:space="preserve"> </w:t>
      </w:r>
      <w:r w:rsidR="006B6371" w:rsidRPr="00805644">
        <w:rPr>
          <w:rFonts w:ascii="Arial" w:hAnsi="Arial" w:cs="Arial"/>
          <w:sz w:val="24"/>
          <w:szCs w:val="24"/>
        </w:rPr>
        <w:t>shall</w:t>
      </w:r>
      <w:r w:rsidRPr="00805644">
        <w:rPr>
          <w:rFonts w:ascii="Arial" w:hAnsi="Arial" w:cs="Arial"/>
          <w:sz w:val="24"/>
          <w:szCs w:val="24"/>
        </w:rPr>
        <w:t xml:space="preserve"> be shared with the </w:t>
      </w:r>
      <w:r w:rsidR="0019205B" w:rsidRPr="00805644">
        <w:rPr>
          <w:rFonts w:ascii="Arial" w:hAnsi="Arial" w:cs="Arial"/>
          <w:sz w:val="24"/>
          <w:szCs w:val="24"/>
        </w:rPr>
        <w:t>Administrator</w:t>
      </w:r>
      <w:r w:rsidRPr="00805644">
        <w:rPr>
          <w:rFonts w:ascii="Arial" w:hAnsi="Arial" w:cs="Arial"/>
          <w:sz w:val="24"/>
          <w:szCs w:val="24"/>
        </w:rPr>
        <w:t xml:space="preserve"> and the UTFA Executive</w:t>
      </w:r>
      <w:r w:rsidR="00430725" w:rsidRPr="00805644">
        <w:rPr>
          <w:rFonts w:ascii="Arial" w:hAnsi="Arial" w:cs="Arial"/>
          <w:sz w:val="24"/>
          <w:szCs w:val="24"/>
        </w:rPr>
        <w:t xml:space="preserve"> Committee</w:t>
      </w:r>
      <w:r w:rsidRPr="00805644">
        <w:rPr>
          <w:rFonts w:ascii="Arial" w:hAnsi="Arial" w:cs="Arial"/>
          <w:sz w:val="24"/>
          <w:szCs w:val="24"/>
        </w:rPr>
        <w:t xml:space="preserve">, </w:t>
      </w:r>
      <w:r w:rsidR="002E2530" w:rsidRPr="00805644">
        <w:rPr>
          <w:rFonts w:ascii="Arial" w:hAnsi="Arial" w:cs="Arial"/>
          <w:sz w:val="24"/>
          <w:szCs w:val="24"/>
        </w:rPr>
        <w:t xml:space="preserve">with </w:t>
      </w:r>
      <w:r w:rsidR="006B6371" w:rsidRPr="00805644">
        <w:rPr>
          <w:rFonts w:ascii="Arial" w:hAnsi="Arial" w:cs="Arial"/>
          <w:sz w:val="24"/>
          <w:szCs w:val="24"/>
        </w:rPr>
        <w:t>appropriate</w:t>
      </w:r>
      <w:r w:rsidR="002E2530" w:rsidRPr="00805644">
        <w:rPr>
          <w:rFonts w:ascii="Arial" w:hAnsi="Arial" w:cs="Arial"/>
          <w:sz w:val="24"/>
          <w:szCs w:val="24"/>
        </w:rPr>
        <w:t xml:space="preserve"> redactions as agreed by the parties</w:t>
      </w:r>
      <w:r w:rsidRPr="00805644">
        <w:rPr>
          <w:rFonts w:ascii="Arial" w:hAnsi="Arial" w:cs="Arial"/>
          <w:sz w:val="24"/>
          <w:szCs w:val="24"/>
        </w:rPr>
        <w:t xml:space="preserve">. </w:t>
      </w:r>
    </w:p>
    <w:p w14:paraId="2E9EDDBF" w14:textId="77777777" w:rsidR="00805644" w:rsidRPr="00805644" w:rsidRDefault="00805644" w:rsidP="00805644">
      <w:pPr>
        <w:pStyle w:val="ListParagraph"/>
        <w:rPr>
          <w:rFonts w:ascii="Arial" w:hAnsi="Arial" w:cs="Arial"/>
          <w:sz w:val="24"/>
          <w:szCs w:val="24"/>
        </w:rPr>
      </w:pPr>
    </w:p>
    <w:p w14:paraId="7A1E14D0" w14:textId="5961E7E0" w:rsidR="00135F86" w:rsidRPr="00805644" w:rsidRDefault="00135F86" w:rsidP="00135F86">
      <w:pPr>
        <w:pStyle w:val="ListParagraph"/>
        <w:numPr>
          <w:ilvl w:val="0"/>
          <w:numId w:val="7"/>
        </w:numPr>
        <w:jc w:val="both"/>
        <w:rPr>
          <w:rFonts w:ascii="Arial" w:hAnsi="Arial" w:cs="Arial"/>
          <w:sz w:val="24"/>
          <w:szCs w:val="24"/>
        </w:rPr>
      </w:pPr>
      <w:r w:rsidRPr="00805644">
        <w:rPr>
          <w:rFonts w:ascii="Arial" w:hAnsi="Arial" w:cs="Arial"/>
          <w:sz w:val="24"/>
          <w:szCs w:val="24"/>
        </w:rPr>
        <w:lastRenderedPageBreak/>
        <w:t>If a mutual agreement is not reached by the parties, the Complainant may request a formal investigation process.</w:t>
      </w:r>
      <w:r w:rsidRPr="00805644">
        <w:rPr>
          <w:rFonts w:ascii="Arial" w:hAnsi="Arial" w:cs="Arial"/>
          <w:i/>
          <w:iCs/>
          <w:sz w:val="24"/>
          <w:szCs w:val="24"/>
        </w:rPr>
        <w:t xml:space="preserve"> </w:t>
      </w:r>
    </w:p>
    <w:p w14:paraId="6F117262" w14:textId="77777777" w:rsidR="00135F86" w:rsidRPr="00A67CCE" w:rsidRDefault="00135F86" w:rsidP="00135F86">
      <w:pPr>
        <w:jc w:val="both"/>
        <w:rPr>
          <w:rFonts w:ascii="Arial" w:hAnsi="Arial" w:cs="Arial"/>
          <w:b/>
          <w:bCs/>
          <w:sz w:val="24"/>
          <w:szCs w:val="24"/>
        </w:rPr>
      </w:pPr>
    </w:p>
    <w:p w14:paraId="0B5E1F81" w14:textId="77777777" w:rsidR="00135F86" w:rsidRPr="00A67CCE" w:rsidRDefault="00135F86" w:rsidP="00135F86">
      <w:pPr>
        <w:jc w:val="both"/>
        <w:rPr>
          <w:rFonts w:ascii="Arial" w:hAnsi="Arial" w:cs="Arial"/>
          <w:b/>
          <w:bCs/>
          <w:i/>
          <w:iCs/>
          <w:sz w:val="24"/>
          <w:szCs w:val="24"/>
        </w:rPr>
      </w:pPr>
      <w:r w:rsidRPr="00A67CCE">
        <w:rPr>
          <w:rFonts w:ascii="Arial" w:hAnsi="Arial" w:cs="Arial"/>
          <w:b/>
          <w:bCs/>
          <w:i/>
          <w:iCs/>
          <w:sz w:val="24"/>
          <w:szCs w:val="24"/>
        </w:rPr>
        <w:t>Investigation Process</w:t>
      </w:r>
    </w:p>
    <w:p w14:paraId="01807C4E" w14:textId="77777777" w:rsidR="00805644" w:rsidRDefault="00135F86" w:rsidP="00135F86">
      <w:pPr>
        <w:pStyle w:val="ListParagraph"/>
        <w:numPr>
          <w:ilvl w:val="0"/>
          <w:numId w:val="7"/>
        </w:numPr>
        <w:jc w:val="both"/>
        <w:rPr>
          <w:rFonts w:ascii="Arial" w:hAnsi="Arial" w:cs="Arial"/>
          <w:sz w:val="24"/>
          <w:szCs w:val="24"/>
        </w:rPr>
      </w:pPr>
      <w:r w:rsidRPr="00805644">
        <w:rPr>
          <w:rFonts w:ascii="Arial" w:hAnsi="Arial" w:cs="Arial"/>
          <w:sz w:val="24"/>
          <w:szCs w:val="24"/>
        </w:rPr>
        <w:t>A formal investigation may occur a) following a mediation</w:t>
      </w:r>
      <w:r w:rsidR="00FA3747" w:rsidRPr="00805644">
        <w:rPr>
          <w:rFonts w:ascii="Arial" w:hAnsi="Arial" w:cs="Arial"/>
          <w:sz w:val="24"/>
          <w:szCs w:val="24"/>
        </w:rPr>
        <w:t>/facilitation</w:t>
      </w:r>
      <w:r w:rsidRPr="00805644">
        <w:rPr>
          <w:rFonts w:ascii="Arial" w:hAnsi="Arial" w:cs="Arial"/>
          <w:sz w:val="24"/>
          <w:szCs w:val="24"/>
        </w:rPr>
        <w:t xml:space="preserve"> process where a mutual agreement is not reached or b) if there is no mutual agreement to participate in a mediation</w:t>
      </w:r>
      <w:r w:rsidR="00FA3747" w:rsidRPr="00805644">
        <w:rPr>
          <w:rFonts w:ascii="Arial" w:hAnsi="Arial" w:cs="Arial"/>
          <w:sz w:val="24"/>
          <w:szCs w:val="24"/>
        </w:rPr>
        <w:t>/facilitation</w:t>
      </w:r>
      <w:r w:rsidRPr="00805644">
        <w:rPr>
          <w:rFonts w:ascii="Arial" w:hAnsi="Arial" w:cs="Arial"/>
          <w:sz w:val="24"/>
          <w:szCs w:val="24"/>
        </w:rPr>
        <w:t xml:space="preserve"> process.  </w:t>
      </w:r>
    </w:p>
    <w:p w14:paraId="1E9D5672" w14:textId="77777777" w:rsidR="00805644" w:rsidRDefault="00805644" w:rsidP="00805644">
      <w:pPr>
        <w:pStyle w:val="ListParagraph"/>
        <w:jc w:val="both"/>
        <w:rPr>
          <w:rFonts w:ascii="Arial" w:hAnsi="Arial" w:cs="Arial"/>
          <w:sz w:val="24"/>
          <w:szCs w:val="24"/>
        </w:rPr>
      </w:pPr>
    </w:p>
    <w:p w14:paraId="30C96FA8" w14:textId="77777777" w:rsidR="00805644" w:rsidRDefault="00135F86" w:rsidP="00135F86">
      <w:pPr>
        <w:pStyle w:val="ListParagraph"/>
        <w:numPr>
          <w:ilvl w:val="0"/>
          <w:numId w:val="7"/>
        </w:numPr>
        <w:jc w:val="both"/>
        <w:rPr>
          <w:rFonts w:ascii="Arial" w:hAnsi="Arial" w:cs="Arial"/>
          <w:sz w:val="24"/>
          <w:szCs w:val="24"/>
        </w:rPr>
      </w:pPr>
      <w:r w:rsidRPr="00805644">
        <w:rPr>
          <w:rFonts w:ascii="Arial" w:hAnsi="Arial" w:cs="Arial"/>
          <w:sz w:val="24"/>
          <w:szCs w:val="24"/>
        </w:rPr>
        <w:t xml:space="preserve">In an investigation process, a neutral </w:t>
      </w:r>
      <w:r w:rsidR="009C6EB9" w:rsidRPr="00805644">
        <w:rPr>
          <w:rFonts w:ascii="Arial" w:hAnsi="Arial" w:cs="Arial"/>
          <w:sz w:val="24"/>
          <w:szCs w:val="24"/>
        </w:rPr>
        <w:t xml:space="preserve">and </w:t>
      </w:r>
      <w:r w:rsidR="00066AAF" w:rsidRPr="00805644">
        <w:rPr>
          <w:rFonts w:ascii="Arial" w:hAnsi="Arial" w:cs="Arial"/>
          <w:sz w:val="24"/>
          <w:szCs w:val="24"/>
        </w:rPr>
        <w:t xml:space="preserve">external </w:t>
      </w:r>
      <w:r w:rsidRPr="00805644">
        <w:rPr>
          <w:rFonts w:ascii="Arial" w:hAnsi="Arial" w:cs="Arial"/>
          <w:sz w:val="24"/>
          <w:szCs w:val="24"/>
        </w:rPr>
        <w:t xml:space="preserve">third-party engages in a fact-finding exercise with a view to determining whether harassment or discrimination occurred. </w:t>
      </w:r>
      <w:r w:rsidR="00066AAF" w:rsidRPr="00805644">
        <w:rPr>
          <w:rFonts w:ascii="Arial" w:hAnsi="Arial" w:cs="Arial"/>
          <w:sz w:val="24"/>
          <w:szCs w:val="24"/>
        </w:rPr>
        <w:t xml:space="preserve">The investigator will be a competent person, defined as someone who is impartial, and reasonably seen to be impartial, has knowledge, training and expertise </w:t>
      </w:r>
      <w:r w:rsidR="003B5512" w:rsidRPr="00805644">
        <w:rPr>
          <w:rFonts w:ascii="Arial" w:hAnsi="Arial" w:cs="Arial"/>
          <w:sz w:val="24"/>
          <w:szCs w:val="24"/>
        </w:rPr>
        <w:t>on harassment and discrimination investigations</w:t>
      </w:r>
      <w:r w:rsidR="00066AAF" w:rsidRPr="00805644">
        <w:rPr>
          <w:rFonts w:ascii="Arial" w:hAnsi="Arial" w:cs="Arial"/>
          <w:sz w:val="24"/>
          <w:szCs w:val="24"/>
        </w:rPr>
        <w:t>,</w:t>
      </w:r>
      <w:r w:rsidR="003B5512" w:rsidRPr="00805644">
        <w:rPr>
          <w:rFonts w:ascii="Arial" w:hAnsi="Arial" w:cs="Arial"/>
          <w:sz w:val="24"/>
          <w:szCs w:val="24"/>
        </w:rPr>
        <w:t xml:space="preserve"> </w:t>
      </w:r>
      <w:r w:rsidR="00066AAF" w:rsidRPr="00805644">
        <w:rPr>
          <w:rFonts w:ascii="Arial" w:hAnsi="Arial" w:cs="Arial"/>
          <w:sz w:val="24"/>
          <w:szCs w:val="24"/>
        </w:rPr>
        <w:t>and has knowledge of relevant legislation and the Policy.</w:t>
      </w:r>
    </w:p>
    <w:p w14:paraId="3ACD3DEC" w14:textId="77777777" w:rsidR="00805644" w:rsidRPr="00805644" w:rsidRDefault="00805644" w:rsidP="00805644">
      <w:pPr>
        <w:pStyle w:val="ListParagraph"/>
        <w:rPr>
          <w:rFonts w:ascii="Arial" w:hAnsi="Arial" w:cs="Arial"/>
          <w:sz w:val="24"/>
          <w:szCs w:val="24"/>
        </w:rPr>
      </w:pPr>
    </w:p>
    <w:p w14:paraId="6D0595E3" w14:textId="77777777" w:rsidR="00805644" w:rsidRDefault="00135F86" w:rsidP="00E73AE1">
      <w:pPr>
        <w:pStyle w:val="ListParagraph"/>
        <w:numPr>
          <w:ilvl w:val="0"/>
          <w:numId w:val="7"/>
        </w:numPr>
        <w:jc w:val="both"/>
        <w:rPr>
          <w:rFonts w:ascii="Arial" w:hAnsi="Arial" w:cs="Arial"/>
          <w:sz w:val="24"/>
          <w:szCs w:val="24"/>
        </w:rPr>
      </w:pPr>
      <w:r w:rsidRPr="00805644">
        <w:rPr>
          <w:rFonts w:ascii="Arial" w:hAnsi="Arial" w:cs="Arial"/>
          <w:sz w:val="24"/>
          <w:szCs w:val="24"/>
        </w:rPr>
        <w:t xml:space="preserve">The investigation process shall be procedurally fair, confidential, and appropriate in the circumstances. Investigations will be handled confidentially and expeditiously. </w:t>
      </w:r>
      <w:r w:rsidR="003B5512" w:rsidRPr="00805644">
        <w:rPr>
          <w:rFonts w:ascii="Arial" w:hAnsi="Arial" w:cs="Arial"/>
          <w:sz w:val="24"/>
          <w:szCs w:val="24"/>
        </w:rPr>
        <w:t>Normally, the time frame for an investigation to be undertaken and an investigation report written is ninety (90) days after the appointment of an investigator, unless delays occur in good faith and no substantial prejudice will result to any person affected by the delay.</w:t>
      </w:r>
    </w:p>
    <w:p w14:paraId="0A542931" w14:textId="77777777" w:rsidR="00805644" w:rsidRPr="00805644" w:rsidRDefault="00805644" w:rsidP="00805644">
      <w:pPr>
        <w:pStyle w:val="ListParagraph"/>
        <w:rPr>
          <w:rFonts w:ascii="Arial" w:hAnsi="Arial" w:cs="Arial"/>
          <w:sz w:val="24"/>
          <w:szCs w:val="24"/>
        </w:rPr>
      </w:pPr>
    </w:p>
    <w:p w14:paraId="23524828" w14:textId="77777777" w:rsidR="00805644" w:rsidRDefault="00DC3FC4" w:rsidP="00E73AE1">
      <w:pPr>
        <w:pStyle w:val="ListParagraph"/>
        <w:numPr>
          <w:ilvl w:val="0"/>
          <w:numId w:val="7"/>
        </w:numPr>
        <w:jc w:val="both"/>
        <w:rPr>
          <w:rFonts w:ascii="Arial" w:hAnsi="Arial" w:cs="Arial"/>
          <w:sz w:val="24"/>
          <w:szCs w:val="24"/>
        </w:rPr>
      </w:pPr>
      <w:r w:rsidRPr="00805644">
        <w:rPr>
          <w:rFonts w:ascii="Arial" w:hAnsi="Arial" w:cs="Arial"/>
          <w:sz w:val="24"/>
          <w:szCs w:val="24"/>
        </w:rPr>
        <w:t xml:space="preserve">The Complainant shall review the information provided in advance of the intake process, as well as documentation, to confirm that the Complainant’s full complaint is set out in writing (the “Full Complaint”). </w:t>
      </w:r>
    </w:p>
    <w:p w14:paraId="26A6D969" w14:textId="77777777" w:rsidR="00805644" w:rsidRPr="00805644" w:rsidRDefault="00805644" w:rsidP="00805644">
      <w:pPr>
        <w:pStyle w:val="ListParagraph"/>
        <w:rPr>
          <w:rFonts w:ascii="Arial" w:hAnsi="Arial" w:cs="Arial"/>
          <w:sz w:val="24"/>
          <w:szCs w:val="24"/>
        </w:rPr>
      </w:pPr>
    </w:p>
    <w:p w14:paraId="0569950C" w14:textId="77777777" w:rsidR="00805644" w:rsidRDefault="00DC3FC4" w:rsidP="00E73AE1">
      <w:pPr>
        <w:pStyle w:val="ListParagraph"/>
        <w:numPr>
          <w:ilvl w:val="0"/>
          <w:numId w:val="7"/>
        </w:numPr>
        <w:jc w:val="both"/>
        <w:rPr>
          <w:rFonts w:ascii="Arial" w:hAnsi="Arial" w:cs="Arial"/>
          <w:sz w:val="24"/>
          <w:szCs w:val="24"/>
        </w:rPr>
      </w:pPr>
      <w:r w:rsidRPr="00805644">
        <w:rPr>
          <w:rFonts w:ascii="Arial" w:hAnsi="Arial" w:cs="Arial"/>
          <w:sz w:val="24"/>
          <w:szCs w:val="24"/>
        </w:rPr>
        <w:t xml:space="preserve">The Investigator then interviews the Complainant to discuss the complaint. </w:t>
      </w:r>
    </w:p>
    <w:p w14:paraId="3E87A1A9" w14:textId="77777777" w:rsidR="00805644" w:rsidRPr="00805644" w:rsidRDefault="00805644" w:rsidP="00805644">
      <w:pPr>
        <w:pStyle w:val="ListParagraph"/>
        <w:rPr>
          <w:rFonts w:ascii="Arial" w:hAnsi="Arial" w:cs="Arial"/>
          <w:sz w:val="24"/>
          <w:szCs w:val="24"/>
        </w:rPr>
      </w:pPr>
    </w:p>
    <w:p w14:paraId="78D5AB9B" w14:textId="5A33FB9D" w:rsidR="00805644" w:rsidRDefault="00DC3FC4" w:rsidP="00135F86">
      <w:pPr>
        <w:pStyle w:val="ListParagraph"/>
        <w:numPr>
          <w:ilvl w:val="0"/>
          <w:numId w:val="7"/>
        </w:numPr>
        <w:jc w:val="both"/>
        <w:rPr>
          <w:rFonts w:ascii="Arial" w:hAnsi="Arial" w:cs="Arial"/>
          <w:sz w:val="24"/>
          <w:szCs w:val="24"/>
        </w:rPr>
      </w:pPr>
      <w:r w:rsidRPr="00805644">
        <w:rPr>
          <w:rFonts w:ascii="Arial" w:hAnsi="Arial" w:cs="Arial"/>
          <w:sz w:val="24"/>
          <w:szCs w:val="24"/>
        </w:rPr>
        <w:t xml:space="preserve">Following the Complainant interview, the Investigator provides the Respondent with the </w:t>
      </w:r>
      <w:r w:rsidR="00035145">
        <w:rPr>
          <w:rFonts w:ascii="Arial" w:hAnsi="Arial" w:cs="Arial"/>
          <w:sz w:val="24"/>
          <w:szCs w:val="24"/>
        </w:rPr>
        <w:t>f</w:t>
      </w:r>
      <w:r w:rsidRPr="00805644">
        <w:rPr>
          <w:rFonts w:ascii="Arial" w:hAnsi="Arial" w:cs="Arial"/>
          <w:sz w:val="24"/>
          <w:szCs w:val="24"/>
        </w:rPr>
        <w:t>ull Complaint</w:t>
      </w:r>
      <w:r w:rsidR="00F31FDD" w:rsidRPr="00805644">
        <w:rPr>
          <w:rFonts w:ascii="Arial" w:hAnsi="Arial" w:cs="Arial"/>
          <w:sz w:val="24"/>
          <w:szCs w:val="24"/>
        </w:rPr>
        <w:t>. The Investigator may also provide the Respondent with</w:t>
      </w:r>
      <w:r w:rsidRPr="00805644">
        <w:rPr>
          <w:rFonts w:ascii="Arial" w:hAnsi="Arial" w:cs="Arial"/>
          <w:sz w:val="24"/>
          <w:szCs w:val="24"/>
        </w:rPr>
        <w:t xml:space="preserve"> other information obtained from the interview with the Complainant, as deemed appropriate by the Investigator. </w:t>
      </w:r>
    </w:p>
    <w:p w14:paraId="382556BD" w14:textId="77777777" w:rsidR="00805644" w:rsidRPr="00805644" w:rsidRDefault="00805644" w:rsidP="00805644">
      <w:pPr>
        <w:pStyle w:val="ListParagraph"/>
        <w:rPr>
          <w:rFonts w:ascii="Arial" w:hAnsi="Arial" w:cs="Arial"/>
          <w:sz w:val="24"/>
          <w:szCs w:val="24"/>
        </w:rPr>
      </w:pPr>
    </w:p>
    <w:p w14:paraId="7B5AF39C" w14:textId="590030CD" w:rsidR="00135F86" w:rsidRPr="00805644" w:rsidRDefault="00135F86" w:rsidP="00135F86">
      <w:pPr>
        <w:pStyle w:val="ListParagraph"/>
        <w:numPr>
          <w:ilvl w:val="0"/>
          <w:numId w:val="7"/>
        </w:numPr>
        <w:jc w:val="both"/>
        <w:rPr>
          <w:rFonts w:ascii="Arial" w:hAnsi="Arial" w:cs="Arial"/>
          <w:sz w:val="24"/>
          <w:szCs w:val="24"/>
        </w:rPr>
      </w:pPr>
      <w:r w:rsidRPr="00805644">
        <w:rPr>
          <w:rFonts w:ascii="Arial" w:hAnsi="Arial" w:cs="Arial"/>
          <w:sz w:val="24"/>
          <w:szCs w:val="24"/>
        </w:rPr>
        <w:t xml:space="preserve">The </w:t>
      </w:r>
      <w:r w:rsidR="000D1286" w:rsidRPr="00805644">
        <w:rPr>
          <w:rFonts w:ascii="Arial" w:hAnsi="Arial" w:cs="Arial"/>
          <w:sz w:val="24"/>
          <w:szCs w:val="24"/>
        </w:rPr>
        <w:t>Investigator</w:t>
      </w:r>
      <w:r w:rsidRPr="00805644">
        <w:rPr>
          <w:rFonts w:ascii="Arial" w:hAnsi="Arial" w:cs="Arial"/>
          <w:sz w:val="24"/>
          <w:szCs w:val="24"/>
        </w:rPr>
        <w:t xml:space="preserve"> may review relevant documents from the parties. The </w:t>
      </w:r>
      <w:r w:rsidR="000D1286" w:rsidRPr="00805644">
        <w:rPr>
          <w:rFonts w:ascii="Arial" w:hAnsi="Arial" w:cs="Arial"/>
          <w:sz w:val="24"/>
          <w:szCs w:val="24"/>
        </w:rPr>
        <w:t>Investigator</w:t>
      </w:r>
      <w:r w:rsidRPr="00805644">
        <w:rPr>
          <w:rFonts w:ascii="Arial" w:hAnsi="Arial" w:cs="Arial"/>
          <w:sz w:val="24"/>
          <w:szCs w:val="24"/>
        </w:rPr>
        <w:t xml:space="preserve"> may also interview witnesses the </w:t>
      </w:r>
      <w:r w:rsidR="000D1286" w:rsidRPr="00805644">
        <w:rPr>
          <w:rFonts w:ascii="Arial" w:hAnsi="Arial" w:cs="Arial"/>
          <w:sz w:val="24"/>
          <w:szCs w:val="24"/>
        </w:rPr>
        <w:t>Investigator</w:t>
      </w:r>
      <w:r w:rsidRPr="00805644">
        <w:rPr>
          <w:rFonts w:ascii="Arial" w:hAnsi="Arial" w:cs="Arial"/>
          <w:sz w:val="24"/>
          <w:szCs w:val="24"/>
        </w:rPr>
        <w:t xml:space="preserve"> determines relevant to the </w:t>
      </w:r>
      <w:r w:rsidR="00035145">
        <w:rPr>
          <w:rFonts w:ascii="Arial" w:hAnsi="Arial" w:cs="Arial"/>
          <w:sz w:val="24"/>
          <w:szCs w:val="24"/>
        </w:rPr>
        <w:t>C</w:t>
      </w:r>
      <w:r w:rsidRPr="00805644">
        <w:rPr>
          <w:rFonts w:ascii="Arial" w:hAnsi="Arial" w:cs="Arial"/>
          <w:sz w:val="24"/>
          <w:szCs w:val="24"/>
        </w:rPr>
        <w:t>omplaint. Witnesses shall also be required to agree to the confidentiality agreement prior to participating</w:t>
      </w:r>
      <w:r w:rsidR="0048333C" w:rsidRPr="00805644">
        <w:rPr>
          <w:rFonts w:ascii="Arial" w:hAnsi="Arial" w:cs="Arial"/>
          <w:sz w:val="24"/>
          <w:szCs w:val="24"/>
        </w:rPr>
        <w:t xml:space="preserve"> in the investigation</w:t>
      </w:r>
      <w:r w:rsidRPr="00805644">
        <w:rPr>
          <w:rFonts w:ascii="Arial" w:hAnsi="Arial" w:cs="Arial"/>
          <w:sz w:val="24"/>
          <w:szCs w:val="24"/>
        </w:rPr>
        <w:t xml:space="preserve">. </w:t>
      </w:r>
    </w:p>
    <w:p w14:paraId="6B40B489" w14:textId="77777777" w:rsidR="00135F86" w:rsidRPr="00A67CCE" w:rsidRDefault="00135F86" w:rsidP="00135F86">
      <w:pPr>
        <w:jc w:val="both"/>
        <w:rPr>
          <w:rFonts w:ascii="Arial" w:hAnsi="Arial" w:cs="Arial"/>
          <w:sz w:val="24"/>
          <w:szCs w:val="24"/>
        </w:rPr>
      </w:pPr>
    </w:p>
    <w:p w14:paraId="032AF4C9" w14:textId="77777777" w:rsidR="00743F16" w:rsidRDefault="00743F16" w:rsidP="00135F86">
      <w:pPr>
        <w:jc w:val="both"/>
        <w:rPr>
          <w:rFonts w:ascii="Arial" w:hAnsi="Arial" w:cs="Arial"/>
          <w:b/>
          <w:bCs/>
          <w:sz w:val="24"/>
          <w:szCs w:val="24"/>
        </w:rPr>
      </w:pPr>
    </w:p>
    <w:p w14:paraId="13617BB2" w14:textId="77777777" w:rsidR="00743F16" w:rsidRDefault="00743F16" w:rsidP="00135F86">
      <w:pPr>
        <w:jc w:val="both"/>
        <w:rPr>
          <w:rFonts w:ascii="Arial" w:hAnsi="Arial" w:cs="Arial"/>
          <w:b/>
          <w:bCs/>
          <w:sz w:val="24"/>
          <w:szCs w:val="24"/>
        </w:rPr>
      </w:pPr>
    </w:p>
    <w:p w14:paraId="2C5AD831" w14:textId="21FD7440" w:rsidR="00135F86" w:rsidRPr="00A67CCE" w:rsidRDefault="00135F86" w:rsidP="00135F86">
      <w:pPr>
        <w:jc w:val="both"/>
        <w:rPr>
          <w:rFonts w:ascii="Arial" w:hAnsi="Arial" w:cs="Arial"/>
          <w:b/>
          <w:bCs/>
          <w:sz w:val="24"/>
          <w:szCs w:val="24"/>
        </w:rPr>
      </w:pPr>
      <w:r w:rsidRPr="00A67CCE">
        <w:rPr>
          <w:rFonts w:ascii="Arial" w:hAnsi="Arial" w:cs="Arial"/>
          <w:b/>
          <w:bCs/>
          <w:sz w:val="24"/>
          <w:szCs w:val="24"/>
        </w:rPr>
        <w:lastRenderedPageBreak/>
        <w:t>Reporting</w:t>
      </w:r>
    </w:p>
    <w:p w14:paraId="653B02A2" w14:textId="77777777" w:rsidR="00805644" w:rsidRDefault="00F31FDD" w:rsidP="00783987">
      <w:pPr>
        <w:pStyle w:val="ListParagraph"/>
        <w:numPr>
          <w:ilvl w:val="0"/>
          <w:numId w:val="7"/>
        </w:numPr>
        <w:jc w:val="both"/>
        <w:rPr>
          <w:rFonts w:ascii="Arial" w:hAnsi="Arial" w:cs="Arial"/>
          <w:sz w:val="24"/>
          <w:szCs w:val="24"/>
        </w:rPr>
      </w:pPr>
      <w:r w:rsidRPr="00805644">
        <w:rPr>
          <w:rFonts w:ascii="Arial" w:hAnsi="Arial" w:cs="Arial"/>
          <w:sz w:val="24"/>
          <w:szCs w:val="24"/>
        </w:rPr>
        <w:t>At the conclusion of the investigation, the</w:t>
      </w:r>
      <w:r w:rsidR="00135F86" w:rsidRPr="00805644">
        <w:rPr>
          <w:rFonts w:ascii="Arial" w:hAnsi="Arial" w:cs="Arial"/>
          <w:sz w:val="24"/>
          <w:szCs w:val="24"/>
        </w:rPr>
        <w:t xml:space="preserve"> </w:t>
      </w:r>
      <w:r w:rsidR="000D1286" w:rsidRPr="00805644">
        <w:rPr>
          <w:rFonts w:ascii="Arial" w:hAnsi="Arial" w:cs="Arial"/>
          <w:sz w:val="24"/>
          <w:szCs w:val="24"/>
        </w:rPr>
        <w:t>Investigator</w:t>
      </w:r>
      <w:r w:rsidR="00135F86" w:rsidRPr="00805644">
        <w:rPr>
          <w:rFonts w:ascii="Arial" w:hAnsi="Arial" w:cs="Arial"/>
          <w:sz w:val="24"/>
          <w:szCs w:val="24"/>
        </w:rPr>
        <w:t xml:space="preserve"> shall provide their report </w:t>
      </w:r>
      <w:r w:rsidR="00783987" w:rsidRPr="00805644">
        <w:rPr>
          <w:rFonts w:ascii="Arial" w:hAnsi="Arial" w:cs="Arial"/>
          <w:sz w:val="24"/>
          <w:szCs w:val="24"/>
        </w:rPr>
        <w:t xml:space="preserve">(the “Report”) </w:t>
      </w:r>
      <w:r w:rsidR="00135F86" w:rsidRPr="00805644">
        <w:rPr>
          <w:rFonts w:ascii="Arial" w:hAnsi="Arial" w:cs="Arial"/>
          <w:sz w:val="24"/>
          <w:szCs w:val="24"/>
        </w:rPr>
        <w:t xml:space="preserve">to the </w:t>
      </w:r>
      <w:r w:rsidR="0019205B" w:rsidRPr="00805644">
        <w:rPr>
          <w:rFonts w:ascii="Arial" w:hAnsi="Arial" w:cs="Arial"/>
          <w:sz w:val="24"/>
          <w:szCs w:val="24"/>
        </w:rPr>
        <w:t>Administrator</w:t>
      </w:r>
      <w:r w:rsidR="00135F86" w:rsidRPr="00805644">
        <w:rPr>
          <w:rFonts w:ascii="Arial" w:hAnsi="Arial" w:cs="Arial"/>
          <w:sz w:val="24"/>
          <w:szCs w:val="24"/>
        </w:rPr>
        <w:t xml:space="preserve">.  The Report may also be shared with internal and/or external counsel. </w:t>
      </w:r>
    </w:p>
    <w:p w14:paraId="071548BD" w14:textId="77777777" w:rsidR="00805644" w:rsidRDefault="00805644" w:rsidP="00805644">
      <w:pPr>
        <w:pStyle w:val="ListParagraph"/>
        <w:jc w:val="both"/>
        <w:rPr>
          <w:rFonts w:ascii="Arial" w:hAnsi="Arial" w:cs="Arial"/>
          <w:sz w:val="24"/>
          <w:szCs w:val="24"/>
        </w:rPr>
      </w:pPr>
    </w:p>
    <w:p w14:paraId="64524F10" w14:textId="77777777" w:rsidR="00805644" w:rsidRDefault="00783987" w:rsidP="00035D4D">
      <w:pPr>
        <w:pStyle w:val="ListParagraph"/>
        <w:numPr>
          <w:ilvl w:val="0"/>
          <w:numId w:val="7"/>
        </w:numPr>
        <w:jc w:val="both"/>
        <w:rPr>
          <w:rFonts w:ascii="Arial" w:hAnsi="Arial" w:cs="Arial"/>
          <w:sz w:val="24"/>
          <w:szCs w:val="24"/>
        </w:rPr>
      </w:pPr>
      <w:r w:rsidRPr="00805644">
        <w:rPr>
          <w:rFonts w:ascii="Arial" w:hAnsi="Arial" w:cs="Arial"/>
          <w:sz w:val="24"/>
          <w:szCs w:val="24"/>
        </w:rPr>
        <w:t xml:space="preserve">The Report should summarize the investigation process and include findings of fact and determinations of whether there has been harassment or discrimination within the meaning of the Policy.  </w:t>
      </w:r>
    </w:p>
    <w:p w14:paraId="44AFFB6B" w14:textId="77777777" w:rsidR="00805644" w:rsidRPr="00805644" w:rsidRDefault="00805644" w:rsidP="00805644">
      <w:pPr>
        <w:pStyle w:val="ListParagraph"/>
        <w:rPr>
          <w:rFonts w:ascii="Arial" w:hAnsi="Arial" w:cs="Arial"/>
          <w:sz w:val="24"/>
          <w:szCs w:val="24"/>
        </w:rPr>
      </w:pPr>
    </w:p>
    <w:p w14:paraId="28ADE409" w14:textId="77777777" w:rsidR="00805644" w:rsidRDefault="00035D4D" w:rsidP="00E97841">
      <w:pPr>
        <w:pStyle w:val="ListParagraph"/>
        <w:numPr>
          <w:ilvl w:val="0"/>
          <w:numId w:val="7"/>
        </w:numPr>
        <w:jc w:val="both"/>
        <w:rPr>
          <w:rFonts w:ascii="Arial" w:hAnsi="Arial" w:cs="Arial"/>
          <w:sz w:val="24"/>
          <w:szCs w:val="24"/>
        </w:rPr>
      </w:pPr>
      <w:r w:rsidRPr="00805644">
        <w:rPr>
          <w:rFonts w:ascii="Arial" w:hAnsi="Arial" w:cs="Arial"/>
          <w:sz w:val="24"/>
          <w:szCs w:val="24"/>
        </w:rPr>
        <w:t>The Administrator shall share the Report with the UTFA Executive</w:t>
      </w:r>
      <w:r w:rsidR="00430725" w:rsidRPr="00805644">
        <w:rPr>
          <w:rFonts w:ascii="Arial" w:hAnsi="Arial" w:cs="Arial"/>
          <w:sz w:val="24"/>
          <w:szCs w:val="24"/>
        </w:rPr>
        <w:t xml:space="preserve"> Committee</w:t>
      </w:r>
      <w:r w:rsidRPr="00805644">
        <w:rPr>
          <w:rFonts w:ascii="Arial" w:hAnsi="Arial" w:cs="Arial"/>
          <w:sz w:val="24"/>
          <w:szCs w:val="24"/>
        </w:rPr>
        <w:t>.  Prior to sharing the Report with the UTFA Executive</w:t>
      </w:r>
      <w:r w:rsidR="00430725" w:rsidRPr="00805644">
        <w:rPr>
          <w:rFonts w:ascii="Arial" w:hAnsi="Arial" w:cs="Arial"/>
          <w:sz w:val="24"/>
          <w:szCs w:val="24"/>
        </w:rPr>
        <w:t xml:space="preserve"> Committee</w:t>
      </w:r>
      <w:r w:rsidRPr="00805644">
        <w:rPr>
          <w:rFonts w:ascii="Arial" w:hAnsi="Arial" w:cs="Arial"/>
          <w:sz w:val="24"/>
          <w:szCs w:val="24"/>
        </w:rPr>
        <w:t xml:space="preserve">, the Administrator may redact portions of the Report if appropriate pursuant to the UTFA Privacy Policy or to protect sensitive or private personal information. </w:t>
      </w:r>
    </w:p>
    <w:p w14:paraId="3211E95D" w14:textId="77777777" w:rsidR="00805644" w:rsidRPr="00805644" w:rsidRDefault="00805644" w:rsidP="00805644">
      <w:pPr>
        <w:pStyle w:val="ListParagraph"/>
        <w:rPr>
          <w:rFonts w:ascii="Arial" w:hAnsi="Arial" w:cs="Arial"/>
          <w:sz w:val="24"/>
          <w:szCs w:val="24"/>
        </w:rPr>
      </w:pPr>
    </w:p>
    <w:p w14:paraId="772EC70C" w14:textId="77777777" w:rsidR="00805644" w:rsidRDefault="00E97841" w:rsidP="00805644">
      <w:pPr>
        <w:pStyle w:val="ListParagraph"/>
        <w:numPr>
          <w:ilvl w:val="0"/>
          <w:numId w:val="7"/>
        </w:numPr>
        <w:jc w:val="both"/>
        <w:rPr>
          <w:rFonts w:ascii="Arial" w:hAnsi="Arial" w:cs="Arial"/>
          <w:sz w:val="24"/>
          <w:szCs w:val="24"/>
        </w:rPr>
      </w:pPr>
      <w:r w:rsidRPr="00805644">
        <w:rPr>
          <w:rFonts w:ascii="Arial" w:hAnsi="Arial" w:cs="Arial"/>
          <w:sz w:val="24"/>
          <w:szCs w:val="24"/>
        </w:rPr>
        <w:t>At the discretion of the UTFA Executive</w:t>
      </w:r>
      <w:r w:rsidR="00430725" w:rsidRPr="00805644">
        <w:rPr>
          <w:rFonts w:ascii="Arial" w:hAnsi="Arial" w:cs="Arial"/>
          <w:sz w:val="24"/>
          <w:szCs w:val="24"/>
        </w:rPr>
        <w:t xml:space="preserve"> Committee</w:t>
      </w:r>
      <w:r w:rsidRPr="00805644">
        <w:rPr>
          <w:rFonts w:ascii="Arial" w:hAnsi="Arial" w:cs="Arial"/>
          <w:sz w:val="24"/>
          <w:szCs w:val="24"/>
        </w:rPr>
        <w:t>, the Investigator may be requested to:</w:t>
      </w:r>
    </w:p>
    <w:p w14:paraId="0D8378B4" w14:textId="4679455F" w:rsidR="00805644" w:rsidRDefault="00E97841" w:rsidP="00805644">
      <w:pPr>
        <w:pStyle w:val="ListParagraph"/>
        <w:numPr>
          <w:ilvl w:val="1"/>
          <w:numId w:val="7"/>
        </w:numPr>
        <w:jc w:val="both"/>
        <w:rPr>
          <w:rFonts w:ascii="Arial" w:hAnsi="Arial" w:cs="Arial"/>
          <w:sz w:val="24"/>
          <w:szCs w:val="24"/>
        </w:rPr>
      </w:pPr>
      <w:r w:rsidRPr="00805644">
        <w:rPr>
          <w:rFonts w:ascii="Arial" w:hAnsi="Arial" w:cs="Arial"/>
          <w:sz w:val="24"/>
          <w:szCs w:val="24"/>
        </w:rPr>
        <w:t xml:space="preserve">Make recommendations for corrective actions. These recommendations may focus on the particular parties to the </w:t>
      </w:r>
      <w:r w:rsidR="00035145">
        <w:rPr>
          <w:rFonts w:ascii="Arial" w:hAnsi="Arial" w:cs="Arial"/>
          <w:sz w:val="24"/>
          <w:szCs w:val="24"/>
        </w:rPr>
        <w:t>C</w:t>
      </w:r>
      <w:r w:rsidRPr="00805644">
        <w:rPr>
          <w:rFonts w:ascii="Arial" w:hAnsi="Arial" w:cs="Arial"/>
          <w:sz w:val="24"/>
          <w:szCs w:val="24"/>
        </w:rPr>
        <w:t xml:space="preserve">omplaint or may be more general/systemic in </w:t>
      </w:r>
      <w:proofErr w:type="gramStart"/>
      <w:r w:rsidRPr="00805644">
        <w:rPr>
          <w:rFonts w:ascii="Arial" w:hAnsi="Arial" w:cs="Arial"/>
          <w:sz w:val="24"/>
          <w:szCs w:val="24"/>
        </w:rPr>
        <w:t>nature;</w:t>
      </w:r>
      <w:proofErr w:type="gramEnd"/>
      <w:r w:rsidRPr="00805644">
        <w:rPr>
          <w:rFonts w:ascii="Arial" w:hAnsi="Arial" w:cs="Arial"/>
          <w:sz w:val="24"/>
          <w:szCs w:val="24"/>
        </w:rPr>
        <w:t xml:space="preserve">  </w:t>
      </w:r>
    </w:p>
    <w:p w14:paraId="483522D0" w14:textId="1732A8D4" w:rsidR="00E97841" w:rsidRPr="00805644" w:rsidRDefault="00E97841" w:rsidP="00805644">
      <w:pPr>
        <w:pStyle w:val="ListParagraph"/>
        <w:numPr>
          <w:ilvl w:val="1"/>
          <w:numId w:val="7"/>
        </w:numPr>
        <w:jc w:val="both"/>
        <w:rPr>
          <w:rFonts w:ascii="Arial" w:hAnsi="Arial" w:cs="Arial"/>
          <w:sz w:val="24"/>
          <w:szCs w:val="24"/>
        </w:rPr>
      </w:pPr>
      <w:r w:rsidRPr="00805644">
        <w:rPr>
          <w:rFonts w:ascii="Arial" w:hAnsi="Arial" w:cs="Arial"/>
          <w:sz w:val="24"/>
          <w:szCs w:val="24"/>
        </w:rPr>
        <w:t xml:space="preserve">Offer any other information or service which supports UTFA’s desire to uphold UTFA’s commitment to be a harassment- and discrimination-free organization and deters abuse or misuse of </w:t>
      </w:r>
      <w:r w:rsidR="006B68DF" w:rsidRPr="00805644">
        <w:rPr>
          <w:rFonts w:ascii="Arial" w:hAnsi="Arial" w:cs="Arial"/>
          <w:sz w:val="24"/>
          <w:szCs w:val="24"/>
        </w:rPr>
        <w:t>the</w:t>
      </w:r>
      <w:r w:rsidRPr="00805644">
        <w:rPr>
          <w:rFonts w:ascii="Arial" w:hAnsi="Arial" w:cs="Arial"/>
          <w:sz w:val="24"/>
          <w:szCs w:val="24"/>
        </w:rPr>
        <w:t xml:space="preserve"> Policy.  </w:t>
      </w:r>
    </w:p>
    <w:p w14:paraId="2245F6F1" w14:textId="77777777" w:rsidR="00805644" w:rsidRDefault="00805644" w:rsidP="00805644">
      <w:pPr>
        <w:pStyle w:val="ListParagraph"/>
        <w:jc w:val="both"/>
        <w:rPr>
          <w:rFonts w:ascii="Arial" w:hAnsi="Arial" w:cs="Arial"/>
          <w:sz w:val="24"/>
          <w:szCs w:val="24"/>
        </w:rPr>
      </w:pPr>
    </w:p>
    <w:p w14:paraId="00C9DE36" w14:textId="68ECA4A2" w:rsidR="00783987" w:rsidRPr="00805644" w:rsidRDefault="00783987" w:rsidP="00805644">
      <w:pPr>
        <w:pStyle w:val="ListParagraph"/>
        <w:numPr>
          <w:ilvl w:val="0"/>
          <w:numId w:val="7"/>
        </w:numPr>
        <w:jc w:val="both"/>
        <w:rPr>
          <w:rFonts w:ascii="Arial" w:hAnsi="Arial" w:cs="Arial"/>
          <w:sz w:val="24"/>
          <w:szCs w:val="24"/>
        </w:rPr>
      </w:pPr>
      <w:r w:rsidRPr="00805644">
        <w:rPr>
          <w:rFonts w:ascii="Arial" w:hAnsi="Arial" w:cs="Arial"/>
          <w:sz w:val="24"/>
          <w:szCs w:val="24"/>
        </w:rPr>
        <w:t>The Report will be kept confidential</w:t>
      </w:r>
      <w:r w:rsidR="00E97841" w:rsidRPr="00805644">
        <w:rPr>
          <w:rFonts w:ascii="Arial" w:hAnsi="Arial" w:cs="Arial"/>
          <w:sz w:val="24"/>
          <w:szCs w:val="24"/>
        </w:rPr>
        <w:t xml:space="preserve"> by the </w:t>
      </w:r>
      <w:r w:rsidR="00035D4D" w:rsidRPr="00805644">
        <w:rPr>
          <w:rFonts w:ascii="Arial" w:hAnsi="Arial" w:cs="Arial"/>
          <w:sz w:val="24"/>
          <w:szCs w:val="24"/>
        </w:rPr>
        <w:t xml:space="preserve">UTFA </w:t>
      </w:r>
      <w:r w:rsidR="00E97841" w:rsidRPr="00805644">
        <w:rPr>
          <w:rFonts w:ascii="Arial" w:hAnsi="Arial" w:cs="Arial"/>
          <w:sz w:val="24"/>
          <w:szCs w:val="24"/>
        </w:rPr>
        <w:t>Executive</w:t>
      </w:r>
      <w:r w:rsidR="00430725" w:rsidRPr="00805644">
        <w:rPr>
          <w:rFonts w:ascii="Arial" w:hAnsi="Arial" w:cs="Arial"/>
          <w:sz w:val="24"/>
          <w:szCs w:val="24"/>
        </w:rPr>
        <w:t xml:space="preserve"> Committee</w:t>
      </w:r>
      <w:r w:rsidR="00A758AF" w:rsidRPr="00805644">
        <w:rPr>
          <w:rFonts w:ascii="Arial" w:hAnsi="Arial" w:cs="Arial"/>
          <w:sz w:val="24"/>
          <w:szCs w:val="24"/>
        </w:rPr>
        <w:t xml:space="preserve">, to the </w:t>
      </w:r>
      <w:r w:rsidR="00715D1C" w:rsidRPr="00805644">
        <w:rPr>
          <w:rFonts w:ascii="Arial" w:hAnsi="Arial" w:cs="Arial"/>
          <w:sz w:val="24"/>
          <w:szCs w:val="24"/>
        </w:rPr>
        <w:t xml:space="preserve">maximum </w:t>
      </w:r>
      <w:r w:rsidR="00A758AF" w:rsidRPr="00805644">
        <w:rPr>
          <w:rFonts w:ascii="Arial" w:hAnsi="Arial" w:cs="Arial"/>
          <w:sz w:val="24"/>
          <w:szCs w:val="24"/>
        </w:rPr>
        <w:t>extent possible</w:t>
      </w:r>
      <w:r w:rsidRPr="00805644">
        <w:rPr>
          <w:rFonts w:ascii="Arial" w:hAnsi="Arial" w:cs="Arial"/>
          <w:sz w:val="24"/>
          <w:szCs w:val="24"/>
        </w:rPr>
        <w:t>.</w:t>
      </w:r>
      <w:r w:rsidR="00E97841" w:rsidRPr="00805644">
        <w:rPr>
          <w:rFonts w:ascii="Arial" w:hAnsi="Arial" w:cs="Arial"/>
          <w:sz w:val="24"/>
          <w:szCs w:val="24"/>
        </w:rPr>
        <w:t xml:space="preserve"> The </w:t>
      </w:r>
      <w:r w:rsidR="00035D4D" w:rsidRPr="00805644">
        <w:rPr>
          <w:rFonts w:ascii="Arial" w:hAnsi="Arial" w:cs="Arial"/>
          <w:sz w:val="24"/>
          <w:szCs w:val="24"/>
        </w:rPr>
        <w:t xml:space="preserve">UTFA </w:t>
      </w:r>
      <w:r w:rsidR="00E97841" w:rsidRPr="00805644">
        <w:rPr>
          <w:rFonts w:ascii="Arial" w:hAnsi="Arial" w:cs="Arial"/>
          <w:sz w:val="24"/>
          <w:szCs w:val="24"/>
        </w:rPr>
        <w:t xml:space="preserve">Executive </w:t>
      </w:r>
      <w:r w:rsidR="00430725" w:rsidRPr="00805644">
        <w:rPr>
          <w:rFonts w:ascii="Arial" w:hAnsi="Arial" w:cs="Arial"/>
          <w:sz w:val="24"/>
          <w:szCs w:val="24"/>
        </w:rPr>
        <w:t xml:space="preserve">Committee </w:t>
      </w:r>
      <w:r w:rsidR="00E97841" w:rsidRPr="00805644">
        <w:rPr>
          <w:rFonts w:ascii="Arial" w:hAnsi="Arial" w:cs="Arial"/>
          <w:sz w:val="24"/>
          <w:szCs w:val="24"/>
        </w:rPr>
        <w:t>may, at its discretion, and when circumstances warrant, release a summary of the Report</w:t>
      </w:r>
      <w:r w:rsidR="002E558D" w:rsidRPr="00805644">
        <w:rPr>
          <w:rFonts w:ascii="Arial" w:hAnsi="Arial" w:cs="Arial"/>
          <w:sz w:val="24"/>
          <w:szCs w:val="24"/>
        </w:rPr>
        <w:t>, the bottom</w:t>
      </w:r>
      <w:r w:rsidR="006B68DF" w:rsidRPr="00805644">
        <w:rPr>
          <w:rFonts w:ascii="Arial" w:hAnsi="Arial" w:cs="Arial"/>
          <w:sz w:val="24"/>
          <w:szCs w:val="24"/>
        </w:rPr>
        <w:t>-</w:t>
      </w:r>
      <w:r w:rsidR="002E558D" w:rsidRPr="00805644">
        <w:rPr>
          <w:rFonts w:ascii="Arial" w:hAnsi="Arial" w:cs="Arial"/>
          <w:sz w:val="24"/>
          <w:szCs w:val="24"/>
        </w:rPr>
        <w:t xml:space="preserve">line findings in the </w:t>
      </w:r>
      <w:r w:rsidR="00035145">
        <w:rPr>
          <w:rFonts w:ascii="Arial" w:hAnsi="Arial" w:cs="Arial"/>
          <w:sz w:val="24"/>
          <w:szCs w:val="24"/>
        </w:rPr>
        <w:t>R</w:t>
      </w:r>
      <w:r w:rsidR="002E558D" w:rsidRPr="00805644">
        <w:rPr>
          <w:rFonts w:ascii="Arial" w:hAnsi="Arial" w:cs="Arial"/>
          <w:sz w:val="24"/>
          <w:szCs w:val="24"/>
        </w:rPr>
        <w:t xml:space="preserve">eport, or the corrective actions or remedies that flow from the </w:t>
      </w:r>
      <w:r w:rsidR="00035145">
        <w:rPr>
          <w:rFonts w:ascii="Arial" w:hAnsi="Arial" w:cs="Arial"/>
          <w:sz w:val="24"/>
          <w:szCs w:val="24"/>
        </w:rPr>
        <w:t>R</w:t>
      </w:r>
      <w:r w:rsidR="002E558D" w:rsidRPr="00805644">
        <w:rPr>
          <w:rFonts w:ascii="Arial" w:hAnsi="Arial" w:cs="Arial"/>
          <w:sz w:val="24"/>
          <w:szCs w:val="24"/>
        </w:rPr>
        <w:t>eport</w:t>
      </w:r>
      <w:r w:rsidR="00E97841" w:rsidRPr="00805644">
        <w:rPr>
          <w:rFonts w:ascii="Arial" w:hAnsi="Arial" w:cs="Arial"/>
          <w:sz w:val="24"/>
          <w:szCs w:val="24"/>
        </w:rPr>
        <w:t>.</w:t>
      </w:r>
      <w:r w:rsidRPr="00805644">
        <w:rPr>
          <w:rFonts w:ascii="Arial" w:hAnsi="Arial" w:cs="Arial"/>
          <w:sz w:val="24"/>
          <w:szCs w:val="24"/>
        </w:rPr>
        <w:t xml:space="preserve"> </w:t>
      </w:r>
    </w:p>
    <w:p w14:paraId="5E5A87C7" w14:textId="77777777" w:rsidR="00135F86" w:rsidRPr="00A67CCE" w:rsidRDefault="00135F86" w:rsidP="00135F86">
      <w:pPr>
        <w:autoSpaceDE w:val="0"/>
        <w:autoSpaceDN w:val="0"/>
        <w:adjustRightInd w:val="0"/>
        <w:spacing w:after="0" w:line="240" w:lineRule="auto"/>
        <w:jc w:val="both"/>
        <w:rPr>
          <w:rFonts w:ascii="Arial" w:hAnsi="Arial" w:cs="Arial"/>
          <w:sz w:val="24"/>
          <w:szCs w:val="24"/>
        </w:rPr>
      </w:pPr>
    </w:p>
    <w:p w14:paraId="5217D81A" w14:textId="77777777" w:rsidR="00135F86" w:rsidRPr="00A67CCE" w:rsidRDefault="00135F86" w:rsidP="00135F86">
      <w:pPr>
        <w:jc w:val="both"/>
        <w:rPr>
          <w:rFonts w:ascii="Arial" w:hAnsi="Arial" w:cs="Arial"/>
          <w:b/>
          <w:bCs/>
          <w:sz w:val="24"/>
          <w:szCs w:val="24"/>
        </w:rPr>
      </w:pPr>
      <w:r w:rsidRPr="00A67CCE">
        <w:rPr>
          <w:rFonts w:ascii="Arial" w:hAnsi="Arial" w:cs="Arial"/>
          <w:b/>
          <w:bCs/>
          <w:sz w:val="24"/>
          <w:szCs w:val="24"/>
        </w:rPr>
        <w:t xml:space="preserve">Remedy </w:t>
      </w:r>
    </w:p>
    <w:p w14:paraId="77CA2C1E" w14:textId="79AABA2C" w:rsidR="00135F86" w:rsidRPr="00254200" w:rsidRDefault="00135F86" w:rsidP="00254200">
      <w:pPr>
        <w:pStyle w:val="ListParagraph"/>
        <w:numPr>
          <w:ilvl w:val="0"/>
          <w:numId w:val="7"/>
        </w:numPr>
        <w:jc w:val="both"/>
        <w:rPr>
          <w:rFonts w:ascii="Arial" w:hAnsi="Arial" w:cs="Arial"/>
          <w:sz w:val="24"/>
          <w:szCs w:val="24"/>
        </w:rPr>
      </w:pPr>
      <w:r w:rsidRPr="00254200">
        <w:rPr>
          <w:rFonts w:ascii="Arial" w:hAnsi="Arial" w:cs="Arial"/>
          <w:sz w:val="24"/>
          <w:szCs w:val="24"/>
        </w:rPr>
        <w:t xml:space="preserve">Where a </w:t>
      </w:r>
      <w:r w:rsidR="00035145">
        <w:rPr>
          <w:rFonts w:ascii="Arial" w:hAnsi="Arial" w:cs="Arial"/>
          <w:sz w:val="24"/>
          <w:szCs w:val="24"/>
        </w:rPr>
        <w:t>C</w:t>
      </w:r>
      <w:r w:rsidRPr="00254200">
        <w:rPr>
          <w:rFonts w:ascii="Arial" w:hAnsi="Arial" w:cs="Arial"/>
          <w:sz w:val="24"/>
          <w:szCs w:val="24"/>
        </w:rPr>
        <w:t>omplaint is addressed and resolved through the mediation</w:t>
      </w:r>
      <w:r w:rsidR="00FA3747" w:rsidRPr="00254200">
        <w:rPr>
          <w:rFonts w:ascii="Arial" w:hAnsi="Arial" w:cs="Arial"/>
          <w:sz w:val="24"/>
          <w:szCs w:val="24"/>
        </w:rPr>
        <w:t>/facilitation</w:t>
      </w:r>
      <w:r w:rsidRPr="00254200">
        <w:rPr>
          <w:rFonts w:ascii="Arial" w:hAnsi="Arial" w:cs="Arial"/>
          <w:sz w:val="24"/>
          <w:szCs w:val="24"/>
        </w:rPr>
        <w:t xml:space="preserve"> process, the parties to the </w:t>
      </w:r>
      <w:r w:rsidR="00035145">
        <w:rPr>
          <w:rFonts w:ascii="Arial" w:hAnsi="Arial" w:cs="Arial"/>
          <w:sz w:val="24"/>
          <w:szCs w:val="24"/>
        </w:rPr>
        <w:t>C</w:t>
      </w:r>
      <w:r w:rsidRPr="00254200">
        <w:rPr>
          <w:rFonts w:ascii="Arial" w:hAnsi="Arial" w:cs="Arial"/>
          <w:sz w:val="24"/>
          <w:szCs w:val="24"/>
        </w:rPr>
        <w:t xml:space="preserve">omplaint together determine the resolution with the assistance of the </w:t>
      </w:r>
      <w:r w:rsidR="000D1286" w:rsidRPr="00254200">
        <w:rPr>
          <w:rFonts w:ascii="Arial" w:hAnsi="Arial" w:cs="Arial"/>
          <w:sz w:val="24"/>
          <w:szCs w:val="24"/>
        </w:rPr>
        <w:t>Mediator</w:t>
      </w:r>
      <w:r w:rsidR="00FA3747" w:rsidRPr="00254200">
        <w:rPr>
          <w:rFonts w:ascii="Arial" w:hAnsi="Arial" w:cs="Arial"/>
          <w:sz w:val="24"/>
          <w:szCs w:val="24"/>
        </w:rPr>
        <w:t>/Facilitator</w:t>
      </w:r>
      <w:r w:rsidRPr="00254200">
        <w:rPr>
          <w:rFonts w:ascii="Arial" w:hAnsi="Arial" w:cs="Arial"/>
          <w:sz w:val="24"/>
          <w:szCs w:val="24"/>
        </w:rPr>
        <w:t xml:space="preserve">. </w:t>
      </w:r>
    </w:p>
    <w:p w14:paraId="4797C984" w14:textId="77777777" w:rsidR="00254200" w:rsidRDefault="00254200" w:rsidP="00254200">
      <w:pPr>
        <w:pStyle w:val="ListParagraph"/>
        <w:jc w:val="both"/>
        <w:rPr>
          <w:rFonts w:ascii="Arial" w:hAnsi="Arial" w:cs="Arial"/>
          <w:sz w:val="24"/>
          <w:szCs w:val="24"/>
        </w:rPr>
      </w:pPr>
    </w:p>
    <w:p w14:paraId="50CDB687" w14:textId="77777777" w:rsidR="00254200" w:rsidRDefault="00135F86" w:rsidP="00E77669">
      <w:pPr>
        <w:pStyle w:val="ListParagraph"/>
        <w:numPr>
          <w:ilvl w:val="0"/>
          <w:numId w:val="7"/>
        </w:numPr>
        <w:jc w:val="both"/>
        <w:rPr>
          <w:rFonts w:ascii="Arial" w:hAnsi="Arial" w:cs="Arial"/>
          <w:sz w:val="24"/>
          <w:szCs w:val="24"/>
        </w:rPr>
      </w:pPr>
      <w:r w:rsidRPr="00254200">
        <w:rPr>
          <w:rFonts w:ascii="Arial" w:hAnsi="Arial" w:cs="Arial"/>
          <w:sz w:val="24"/>
          <w:szCs w:val="24"/>
        </w:rPr>
        <w:t xml:space="preserve">Where a matter is addressed through the investigation process, UTFA’s Executive </w:t>
      </w:r>
      <w:r w:rsidR="00430725" w:rsidRPr="00254200">
        <w:rPr>
          <w:rFonts w:ascii="Arial" w:hAnsi="Arial" w:cs="Arial"/>
          <w:sz w:val="24"/>
          <w:szCs w:val="24"/>
        </w:rPr>
        <w:t xml:space="preserve">Committee </w:t>
      </w:r>
      <w:r w:rsidRPr="00254200">
        <w:rPr>
          <w:rFonts w:ascii="Arial" w:hAnsi="Arial" w:cs="Arial"/>
          <w:sz w:val="24"/>
          <w:szCs w:val="24"/>
        </w:rPr>
        <w:t xml:space="preserve">shall determine what remedies and/or corrective actions are appropriate considering the findings in the Report from the </w:t>
      </w:r>
      <w:r w:rsidR="000D1286" w:rsidRPr="00254200">
        <w:rPr>
          <w:rFonts w:ascii="Arial" w:hAnsi="Arial" w:cs="Arial"/>
          <w:sz w:val="24"/>
          <w:szCs w:val="24"/>
        </w:rPr>
        <w:t>Investigator</w:t>
      </w:r>
      <w:r w:rsidRPr="00254200">
        <w:rPr>
          <w:rFonts w:ascii="Arial" w:hAnsi="Arial" w:cs="Arial"/>
          <w:sz w:val="24"/>
          <w:szCs w:val="24"/>
        </w:rPr>
        <w:t xml:space="preserve">. Where the </w:t>
      </w:r>
      <w:r w:rsidR="000D1286" w:rsidRPr="00254200">
        <w:rPr>
          <w:rFonts w:ascii="Arial" w:hAnsi="Arial" w:cs="Arial"/>
          <w:sz w:val="24"/>
          <w:szCs w:val="24"/>
        </w:rPr>
        <w:t>Investigator</w:t>
      </w:r>
      <w:r w:rsidRPr="00254200">
        <w:rPr>
          <w:rFonts w:ascii="Arial" w:hAnsi="Arial" w:cs="Arial"/>
          <w:sz w:val="24"/>
          <w:szCs w:val="24"/>
        </w:rPr>
        <w:t xml:space="preserve"> offers recommendations, the </w:t>
      </w:r>
      <w:r w:rsidR="000D1286" w:rsidRPr="00254200">
        <w:rPr>
          <w:rFonts w:ascii="Arial" w:hAnsi="Arial" w:cs="Arial"/>
          <w:sz w:val="24"/>
          <w:szCs w:val="24"/>
        </w:rPr>
        <w:t>Investigator</w:t>
      </w:r>
      <w:r w:rsidRPr="00254200">
        <w:rPr>
          <w:rFonts w:ascii="Arial" w:hAnsi="Arial" w:cs="Arial"/>
          <w:sz w:val="24"/>
          <w:szCs w:val="24"/>
        </w:rPr>
        <w:t>’s recommendations will also be taken into consideration by UTFA’s Executive</w:t>
      </w:r>
      <w:r w:rsidR="00430725" w:rsidRPr="00254200">
        <w:rPr>
          <w:rFonts w:ascii="Arial" w:hAnsi="Arial" w:cs="Arial"/>
          <w:sz w:val="24"/>
          <w:szCs w:val="24"/>
        </w:rPr>
        <w:t xml:space="preserve"> Committee</w:t>
      </w:r>
      <w:r w:rsidRPr="00254200">
        <w:rPr>
          <w:rFonts w:ascii="Arial" w:hAnsi="Arial" w:cs="Arial"/>
          <w:sz w:val="24"/>
          <w:szCs w:val="24"/>
        </w:rPr>
        <w:t xml:space="preserve">. </w:t>
      </w:r>
    </w:p>
    <w:p w14:paraId="7EE0489C" w14:textId="77777777" w:rsidR="00254200" w:rsidRPr="00254200" w:rsidRDefault="00254200" w:rsidP="00254200">
      <w:pPr>
        <w:pStyle w:val="ListParagraph"/>
        <w:rPr>
          <w:rFonts w:ascii="Arial" w:hAnsi="Arial" w:cs="Arial"/>
          <w:sz w:val="24"/>
          <w:szCs w:val="24"/>
        </w:rPr>
      </w:pPr>
    </w:p>
    <w:p w14:paraId="2C407B3D" w14:textId="77777777" w:rsidR="00254200" w:rsidRDefault="00E77669" w:rsidP="00135F86">
      <w:pPr>
        <w:pStyle w:val="ListParagraph"/>
        <w:numPr>
          <w:ilvl w:val="0"/>
          <w:numId w:val="7"/>
        </w:numPr>
        <w:jc w:val="both"/>
        <w:rPr>
          <w:rFonts w:ascii="Arial" w:hAnsi="Arial" w:cs="Arial"/>
          <w:sz w:val="24"/>
          <w:szCs w:val="24"/>
        </w:rPr>
      </w:pPr>
      <w:r w:rsidRPr="00254200">
        <w:rPr>
          <w:rFonts w:ascii="Arial" w:hAnsi="Arial" w:cs="Arial"/>
          <w:sz w:val="24"/>
          <w:szCs w:val="24"/>
        </w:rPr>
        <w:t xml:space="preserve">A summary of the Report shall be provided to the Complainant and Respondent. The Complainant and the Respondent will be given the opportunity to make </w:t>
      </w:r>
      <w:r w:rsidRPr="00254200">
        <w:rPr>
          <w:rFonts w:ascii="Arial" w:hAnsi="Arial" w:cs="Arial"/>
          <w:sz w:val="24"/>
          <w:szCs w:val="24"/>
        </w:rPr>
        <w:lastRenderedPageBreak/>
        <w:t xml:space="preserve">submissions to the </w:t>
      </w:r>
      <w:r w:rsidR="003B5DD3" w:rsidRPr="00254200">
        <w:rPr>
          <w:rFonts w:ascii="Arial" w:hAnsi="Arial" w:cs="Arial"/>
          <w:sz w:val="24"/>
          <w:szCs w:val="24"/>
        </w:rPr>
        <w:t xml:space="preserve">UTFA </w:t>
      </w:r>
      <w:r w:rsidRPr="00254200">
        <w:rPr>
          <w:rFonts w:ascii="Arial" w:hAnsi="Arial" w:cs="Arial"/>
          <w:sz w:val="24"/>
          <w:szCs w:val="24"/>
        </w:rPr>
        <w:t xml:space="preserve">Executive </w:t>
      </w:r>
      <w:r w:rsidR="00430725" w:rsidRPr="00254200">
        <w:rPr>
          <w:rFonts w:ascii="Arial" w:hAnsi="Arial" w:cs="Arial"/>
          <w:sz w:val="24"/>
          <w:szCs w:val="24"/>
        </w:rPr>
        <w:t xml:space="preserve">Committee </w:t>
      </w:r>
      <w:r w:rsidRPr="00254200">
        <w:rPr>
          <w:rFonts w:ascii="Arial" w:hAnsi="Arial" w:cs="Arial"/>
          <w:sz w:val="24"/>
          <w:szCs w:val="24"/>
        </w:rPr>
        <w:t>on the summary Report</w:t>
      </w:r>
      <w:r w:rsidR="003B5DD3" w:rsidRPr="00254200">
        <w:rPr>
          <w:rFonts w:ascii="Arial" w:hAnsi="Arial" w:cs="Arial"/>
          <w:sz w:val="24"/>
          <w:szCs w:val="24"/>
        </w:rPr>
        <w:t xml:space="preserve">, which the UTFA Executive </w:t>
      </w:r>
      <w:r w:rsidR="00430725" w:rsidRPr="00254200">
        <w:rPr>
          <w:rFonts w:ascii="Arial" w:hAnsi="Arial" w:cs="Arial"/>
          <w:sz w:val="24"/>
          <w:szCs w:val="24"/>
        </w:rPr>
        <w:t xml:space="preserve">Committee </w:t>
      </w:r>
      <w:r w:rsidR="003B5DD3" w:rsidRPr="00254200">
        <w:rPr>
          <w:rFonts w:ascii="Arial" w:hAnsi="Arial" w:cs="Arial"/>
          <w:sz w:val="24"/>
          <w:szCs w:val="24"/>
        </w:rPr>
        <w:t>shall consider,</w:t>
      </w:r>
      <w:r w:rsidRPr="00254200">
        <w:rPr>
          <w:rFonts w:ascii="Arial" w:hAnsi="Arial" w:cs="Arial"/>
          <w:sz w:val="24"/>
          <w:szCs w:val="24"/>
        </w:rPr>
        <w:t xml:space="preserve"> prior to the </w:t>
      </w:r>
      <w:r w:rsidR="003B5DD3" w:rsidRPr="00254200">
        <w:rPr>
          <w:rFonts w:ascii="Arial" w:hAnsi="Arial" w:cs="Arial"/>
          <w:sz w:val="24"/>
          <w:szCs w:val="24"/>
        </w:rPr>
        <w:t xml:space="preserve">UTFA </w:t>
      </w:r>
      <w:r w:rsidRPr="00254200">
        <w:rPr>
          <w:rFonts w:ascii="Arial" w:hAnsi="Arial" w:cs="Arial"/>
          <w:sz w:val="24"/>
          <w:szCs w:val="24"/>
        </w:rPr>
        <w:t xml:space="preserve">Executive </w:t>
      </w:r>
      <w:r w:rsidR="00430725" w:rsidRPr="00254200">
        <w:rPr>
          <w:rFonts w:ascii="Arial" w:hAnsi="Arial" w:cs="Arial"/>
          <w:sz w:val="24"/>
          <w:szCs w:val="24"/>
        </w:rPr>
        <w:t xml:space="preserve">Committee </w:t>
      </w:r>
      <w:r w:rsidRPr="00254200">
        <w:rPr>
          <w:rFonts w:ascii="Arial" w:hAnsi="Arial" w:cs="Arial"/>
          <w:sz w:val="24"/>
          <w:szCs w:val="24"/>
        </w:rPr>
        <w:t>making any final determinations as to remedy.</w:t>
      </w:r>
    </w:p>
    <w:p w14:paraId="40C4A595" w14:textId="77777777" w:rsidR="00254200" w:rsidRPr="00254200" w:rsidRDefault="00254200" w:rsidP="00254200">
      <w:pPr>
        <w:pStyle w:val="ListParagraph"/>
        <w:rPr>
          <w:rFonts w:ascii="Arial" w:hAnsi="Arial" w:cs="Arial"/>
          <w:color w:val="000000" w:themeColor="text1"/>
          <w:sz w:val="24"/>
          <w:szCs w:val="24"/>
        </w:rPr>
      </w:pPr>
    </w:p>
    <w:p w14:paraId="2BE6388F" w14:textId="5507EDF4" w:rsidR="00135F86" w:rsidRPr="00254200" w:rsidRDefault="00135F86" w:rsidP="00135F86">
      <w:pPr>
        <w:pStyle w:val="ListParagraph"/>
        <w:numPr>
          <w:ilvl w:val="0"/>
          <w:numId w:val="7"/>
        </w:numPr>
        <w:jc w:val="both"/>
        <w:rPr>
          <w:rFonts w:ascii="Arial" w:hAnsi="Arial" w:cs="Arial"/>
          <w:sz w:val="24"/>
          <w:szCs w:val="24"/>
        </w:rPr>
      </w:pPr>
      <w:r w:rsidRPr="00254200">
        <w:rPr>
          <w:rFonts w:ascii="Arial" w:hAnsi="Arial" w:cs="Arial"/>
          <w:color w:val="000000" w:themeColor="text1"/>
          <w:sz w:val="24"/>
          <w:szCs w:val="24"/>
        </w:rPr>
        <w:t>Remedies may include, but are not limited to, reprimand, removal from a committee, coaching</w:t>
      </w:r>
      <w:r w:rsidR="001133E2" w:rsidRPr="00254200">
        <w:rPr>
          <w:rFonts w:ascii="Arial" w:hAnsi="Arial" w:cs="Arial"/>
          <w:color w:val="000000" w:themeColor="text1"/>
          <w:sz w:val="24"/>
          <w:szCs w:val="24"/>
        </w:rPr>
        <w:t>,</w:t>
      </w:r>
      <w:r w:rsidR="00730193" w:rsidRPr="00254200">
        <w:rPr>
          <w:rFonts w:ascii="Arial" w:hAnsi="Arial" w:cs="Arial"/>
          <w:color w:val="000000" w:themeColor="text1"/>
          <w:sz w:val="24"/>
          <w:szCs w:val="24"/>
        </w:rPr>
        <w:t xml:space="preserve"> training,</w:t>
      </w:r>
      <w:r w:rsidRPr="00254200">
        <w:rPr>
          <w:rFonts w:ascii="Arial" w:hAnsi="Arial" w:cs="Arial"/>
          <w:color w:val="000000" w:themeColor="text1"/>
          <w:sz w:val="24"/>
          <w:szCs w:val="24"/>
        </w:rPr>
        <w:t xml:space="preserve"> and possible additional action in accordance with UTFA’s legal obligations</w:t>
      </w:r>
      <w:r w:rsidR="00730193" w:rsidRPr="00254200">
        <w:rPr>
          <w:rFonts w:ascii="Arial" w:hAnsi="Arial" w:cs="Arial"/>
          <w:color w:val="000000" w:themeColor="text1"/>
          <w:sz w:val="24"/>
          <w:szCs w:val="24"/>
        </w:rPr>
        <w:t xml:space="preserve"> and policies</w:t>
      </w:r>
      <w:r w:rsidRPr="00254200">
        <w:rPr>
          <w:rFonts w:ascii="Arial" w:hAnsi="Arial" w:cs="Arial"/>
          <w:color w:val="000000" w:themeColor="text1"/>
          <w:sz w:val="24"/>
          <w:szCs w:val="24"/>
        </w:rPr>
        <w:t>.</w:t>
      </w:r>
      <w:r w:rsidR="00715D1C" w:rsidRPr="00254200">
        <w:rPr>
          <w:rFonts w:ascii="Arial" w:hAnsi="Arial" w:cs="Arial"/>
          <w:color w:val="000000" w:themeColor="text1"/>
          <w:sz w:val="24"/>
          <w:szCs w:val="24"/>
        </w:rPr>
        <w:t xml:space="preserve"> However, in no circumstances shall a remedy include the payment of monetary compensation or damages by UTFA or the Respondent.</w:t>
      </w:r>
    </w:p>
    <w:p w14:paraId="3A1489AF" w14:textId="77777777" w:rsidR="00135F86" w:rsidRPr="00A67CCE" w:rsidRDefault="00135F86" w:rsidP="00135F86">
      <w:pPr>
        <w:jc w:val="both"/>
        <w:rPr>
          <w:rFonts w:ascii="Arial" w:hAnsi="Arial" w:cs="Arial"/>
          <w:b/>
          <w:bCs/>
          <w:sz w:val="24"/>
          <w:szCs w:val="24"/>
        </w:rPr>
      </w:pPr>
    </w:p>
    <w:p w14:paraId="40F2E035" w14:textId="55762B2E" w:rsidR="00135F86" w:rsidRPr="00A67CCE" w:rsidRDefault="00135F86" w:rsidP="00135F86">
      <w:pPr>
        <w:jc w:val="both"/>
        <w:rPr>
          <w:rFonts w:ascii="Arial" w:hAnsi="Arial" w:cs="Arial"/>
          <w:b/>
          <w:bCs/>
          <w:sz w:val="24"/>
          <w:szCs w:val="24"/>
        </w:rPr>
      </w:pPr>
      <w:r w:rsidRPr="00A67CCE">
        <w:rPr>
          <w:rFonts w:ascii="Arial" w:hAnsi="Arial" w:cs="Arial"/>
          <w:b/>
          <w:bCs/>
          <w:sz w:val="24"/>
          <w:szCs w:val="24"/>
        </w:rPr>
        <w:t>Reporting to the Complainant and Respondent</w:t>
      </w:r>
      <w:r w:rsidR="00E77669" w:rsidRPr="00A67CCE">
        <w:rPr>
          <w:rFonts w:ascii="Arial" w:hAnsi="Arial" w:cs="Arial"/>
          <w:b/>
          <w:bCs/>
          <w:sz w:val="24"/>
          <w:szCs w:val="24"/>
        </w:rPr>
        <w:t xml:space="preserve"> on Remedy</w:t>
      </w:r>
    </w:p>
    <w:p w14:paraId="40901EBB" w14:textId="2CA9D43B" w:rsidR="00135F86" w:rsidRPr="00254200" w:rsidRDefault="00135F86" w:rsidP="00254200">
      <w:pPr>
        <w:pStyle w:val="ListParagraph"/>
        <w:numPr>
          <w:ilvl w:val="0"/>
          <w:numId w:val="7"/>
        </w:numPr>
        <w:autoSpaceDE w:val="0"/>
        <w:autoSpaceDN w:val="0"/>
        <w:adjustRightInd w:val="0"/>
        <w:spacing w:after="0" w:line="240" w:lineRule="auto"/>
        <w:jc w:val="both"/>
        <w:rPr>
          <w:rFonts w:ascii="Arial" w:hAnsi="Arial" w:cs="Arial"/>
          <w:sz w:val="24"/>
          <w:szCs w:val="24"/>
        </w:rPr>
      </w:pPr>
      <w:r w:rsidRPr="00254200">
        <w:rPr>
          <w:rFonts w:ascii="Arial" w:hAnsi="Arial" w:cs="Arial"/>
          <w:sz w:val="24"/>
          <w:szCs w:val="24"/>
        </w:rPr>
        <w:t xml:space="preserve">Once the UTFA Executive </w:t>
      </w:r>
      <w:r w:rsidR="00430725" w:rsidRPr="00254200">
        <w:rPr>
          <w:rFonts w:ascii="Arial" w:hAnsi="Arial" w:cs="Arial"/>
          <w:sz w:val="24"/>
          <w:szCs w:val="24"/>
        </w:rPr>
        <w:t xml:space="preserve">Committee </w:t>
      </w:r>
      <w:r w:rsidRPr="00254200">
        <w:rPr>
          <w:rFonts w:ascii="Arial" w:hAnsi="Arial" w:cs="Arial"/>
          <w:sz w:val="24"/>
          <w:szCs w:val="24"/>
        </w:rPr>
        <w:t>has determined what remedies are appropriate in the circumstances, the UTFA Executive</w:t>
      </w:r>
      <w:r w:rsidR="00430725" w:rsidRPr="00254200">
        <w:rPr>
          <w:rFonts w:ascii="Arial" w:hAnsi="Arial" w:cs="Arial"/>
          <w:sz w:val="24"/>
          <w:szCs w:val="24"/>
        </w:rPr>
        <w:t xml:space="preserve"> Committee</w:t>
      </w:r>
      <w:r w:rsidRPr="00254200">
        <w:rPr>
          <w:rFonts w:ascii="Arial" w:hAnsi="Arial" w:cs="Arial"/>
          <w:sz w:val="24"/>
          <w:szCs w:val="24"/>
        </w:rPr>
        <w:t xml:space="preserve"> shall provide the Complainant and Respondent with a written notice indicating the outcome of the investigation and any corrective actions or remedies applicable.</w:t>
      </w:r>
    </w:p>
    <w:p w14:paraId="73F7BEBA" w14:textId="6B6F0BE1" w:rsidR="006E1817" w:rsidRDefault="006E1817" w:rsidP="00135F86"/>
    <w:p w14:paraId="1E279DC4" w14:textId="77777777" w:rsidR="00346E7C" w:rsidRPr="00135F86" w:rsidRDefault="00346E7C" w:rsidP="00135F86"/>
    <w:sectPr w:rsidR="00346E7C" w:rsidRPr="00135F8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619BD" w14:textId="77777777" w:rsidR="00AD65D4" w:rsidRDefault="00AD65D4" w:rsidP="0081378F">
      <w:pPr>
        <w:spacing w:after="0" w:line="240" w:lineRule="auto"/>
      </w:pPr>
      <w:r>
        <w:separator/>
      </w:r>
    </w:p>
  </w:endnote>
  <w:endnote w:type="continuationSeparator" w:id="0">
    <w:p w14:paraId="5984B316" w14:textId="77777777" w:rsidR="00AD65D4" w:rsidRDefault="00AD65D4" w:rsidP="0081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081571"/>
      <w:docPartObj>
        <w:docPartGallery w:val="Page Numbers (Bottom of Page)"/>
        <w:docPartUnique/>
      </w:docPartObj>
    </w:sdtPr>
    <w:sdtEndPr>
      <w:rPr>
        <w:noProof/>
      </w:rPr>
    </w:sdtEndPr>
    <w:sdtContent>
      <w:p w14:paraId="2CEA5BA0" w14:textId="1D822A7E" w:rsidR="0081378F" w:rsidRDefault="008137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496775" w14:textId="77777777" w:rsidR="0081378F" w:rsidRDefault="00813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6D672" w14:textId="77777777" w:rsidR="00AD65D4" w:rsidRDefault="00AD65D4" w:rsidP="0081378F">
      <w:pPr>
        <w:spacing w:after="0" w:line="240" w:lineRule="auto"/>
      </w:pPr>
      <w:r>
        <w:separator/>
      </w:r>
    </w:p>
  </w:footnote>
  <w:footnote w:type="continuationSeparator" w:id="0">
    <w:p w14:paraId="5FC61B9C" w14:textId="77777777" w:rsidR="00AD65D4" w:rsidRDefault="00AD65D4" w:rsidP="00813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3B63"/>
    <w:multiLevelType w:val="hybridMultilevel"/>
    <w:tmpl w:val="F5A2F0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851045"/>
    <w:multiLevelType w:val="hybridMultilevel"/>
    <w:tmpl w:val="A00A19B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736863"/>
    <w:multiLevelType w:val="hybridMultilevel"/>
    <w:tmpl w:val="A69C45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4B37F20"/>
    <w:multiLevelType w:val="hybridMultilevel"/>
    <w:tmpl w:val="17CC3476"/>
    <w:lvl w:ilvl="0" w:tplc="1FCAEEA0">
      <w:numFmt w:val="bullet"/>
      <w:lvlText w:val=""/>
      <w:lvlJc w:val="left"/>
      <w:pPr>
        <w:ind w:left="720" w:hanging="360"/>
      </w:pPr>
      <w:rPr>
        <w:rFonts w:ascii="Symbol" w:eastAsiaTheme="minorHAnsi" w:hAnsi="Symbo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530198"/>
    <w:multiLevelType w:val="hybridMultilevel"/>
    <w:tmpl w:val="A9D4DC1A"/>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2916B2"/>
    <w:multiLevelType w:val="hybridMultilevel"/>
    <w:tmpl w:val="8CBA3AB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087E8A"/>
    <w:multiLevelType w:val="hybridMultilevel"/>
    <w:tmpl w:val="7450B85A"/>
    <w:lvl w:ilvl="0" w:tplc="2CC01CC0">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F202770"/>
    <w:multiLevelType w:val="hybridMultilevel"/>
    <w:tmpl w:val="6FEE6EF8"/>
    <w:lvl w:ilvl="0" w:tplc="A99C6776">
      <w:start w:val="37"/>
      <w:numFmt w:val="bullet"/>
      <w:lvlText w:val=""/>
      <w:lvlJc w:val="left"/>
      <w:pPr>
        <w:ind w:left="1080" w:hanging="360"/>
      </w:pPr>
      <w:rPr>
        <w:rFonts w:ascii="Symbol" w:eastAsiaTheme="minorHAnsi" w:hAnsi="Symbo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05842B5"/>
    <w:multiLevelType w:val="hybridMultilevel"/>
    <w:tmpl w:val="D39458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1721128">
    <w:abstractNumId w:val="3"/>
  </w:num>
  <w:num w:numId="2" w16cid:durableId="1720351130">
    <w:abstractNumId w:val="8"/>
  </w:num>
  <w:num w:numId="3" w16cid:durableId="1418163972">
    <w:abstractNumId w:val="0"/>
  </w:num>
  <w:num w:numId="4" w16cid:durableId="1889954644">
    <w:abstractNumId w:val="6"/>
  </w:num>
  <w:num w:numId="5" w16cid:durableId="2035226385">
    <w:abstractNumId w:val="7"/>
  </w:num>
  <w:num w:numId="6" w16cid:durableId="1639454805">
    <w:abstractNumId w:val="2"/>
  </w:num>
  <w:num w:numId="7" w16cid:durableId="1837841317">
    <w:abstractNumId w:val="5"/>
  </w:num>
  <w:num w:numId="8" w16cid:durableId="1539708807">
    <w:abstractNumId w:val="4"/>
  </w:num>
  <w:num w:numId="9" w16cid:durableId="4618496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en Nowak">
    <w15:presenceInfo w15:providerId="AD" w15:userId="S::Nowak@UTFA.ORG::17bdd706-f641-4bab-9cb9-d380996c5e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63"/>
    <w:rsid w:val="00004B43"/>
    <w:rsid w:val="00006787"/>
    <w:rsid w:val="00035145"/>
    <w:rsid w:val="00035D4D"/>
    <w:rsid w:val="00037F6F"/>
    <w:rsid w:val="000441DD"/>
    <w:rsid w:val="00050417"/>
    <w:rsid w:val="00066AAF"/>
    <w:rsid w:val="00081254"/>
    <w:rsid w:val="00081FE1"/>
    <w:rsid w:val="000845AF"/>
    <w:rsid w:val="000A6D8A"/>
    <w:rsid w:val="000C2844"/>
    <w:rsid w:val="000C7F55"/>
    <w:rsid w:val="000D1286"/>
    <w:rsid w:val="001133E2"/>
    <w:rsid w:val="00116F29"/>
    <w:rsid w:val="00135F86"/>
    <w:rsid w:val="0019205B"/>
    <w:rsid w:val="001943CA"/>
    <w:rsid w:val="001A420D"/>
    <w:rsid w:val="001C18D6"/>
    <w:rsid w:val="001D3A05"/>
    <w:rsid w:val="001F02C8"/>
    <w:rsid w:val="001F0910"/>
    <w:rsid w:val="0020136F"/>
    <w:rsid w:val="0023157F"/>
    <w:rsid w:val="00241003"/>
    <w:rsid w:val="00252034"/>
    <w:rsid w:val="00254200"/>
    <w:rsid w:val="002630C6"/>
    <w:rsid w:val="00277A7E"/>
    <w:rsid w:val="002871A0"/>
    <w:rsid w:val="00287EBA"/>
    <w:rsid w:val="002C3577"/>
    <w:rsid w:val="002D1845"/>
    <w:rsid w:val="002D2DCC"/>
    <w:rsid w:val="002D7A07"/>
    <w:rsid w:val="002E2530"/>
    <w:rsid w:val="002E558D"/>
    <w:rsid w:val="00303A6A"/>
    <w:rsid w:val="00324F03"/>
    <w:rsid w:val="00331E17"/>
    <w:rsid w:val="00332756"/>
    <w:rsid w:val="003409D3"/>
    <w:rsid w:val="0034544A"/>
    <w:rsid w:val="00346E7C"/>
    <w:rsid w:val="0035463C"/>
    <w:rsid w:val="00360B2C"/>
    <w:rsid w:val="003709C2"/>
    <w:rsid w:val="003742FE"/>
    <w:rsid w:val="00377E0E"/>
    <w:rsid w:val="003B18D9"/>
    <w:rsid w:val="003B545F"/>
    <w:rsid w:val="003B5512"/>
    <w:rsid w:val="003B5DD3"/>
    <w:rsid w:val="003D4004"/>
    <w:rsid w:val="003D4363"/>
    <w:rsid w:val="004067A1"/>
    <w:rsid w:val="00411F69"/>
    <w:rsid w:val="0041305D"/>
    <w:rsid w:val="00430725"/>
    <w:rsid w:val="0045544B"/>
    <w:rsid w:val="0045764B"/>
    <w:rsid w:val="00465C56"/>
    <w:rsid w:val="0048333C"/>
    <w:rsid w:val="00490D90"/>
    <w:rsid w:val="0049360E"/>
    <w:rsid w:val="004C2470"/>
    <w:rsid w:val="004C5905"/>
    <w:rsid w:val="004F2F7B"/>
    <w:rsid w:val="004F37C2"/>
    <w:rsid w:val="004F4610"/>
    <w:rsid w:val="00535088"/>
    <w:rsid w:val="0059617D"/>
    <w:rsid w:val="005B2967"/>
    <w:rsid w:val="005B6451"/>
    <w:rsid w:val="005D456E"/>
    <w:rsid w:val="00603BBC"/>
    <w:rsid w:val="00604D00"/>
    <w:rsid w:val="0060675D"/>
    <w:rsid w:val="006325D0"/>
    <w:rsid w:val="00653550"/>
    <w:rsid w:val="00693EE5"/>
    <w:rsid w:val="006A1EC5"/>
    <w:rsid w:val="006B6371"/>
    <w:rsid w:val="006B68DF"/>
    <w:rsid w:val="006B7F1F"/>
    <w:rsid w:val="006C0920"/>
    <w:rsid w:val="006C0B8D"/>
    <w:rsid w:val="006D7A27"/>
    <w:rsid w:val="006E1817"/>
    <w:rsid w:val="006F6A55"/>
    <w:rsid w:val="0070079D"/>
    <w:rsid w:val="00714576"/>
    <w:rsid w:val="00715D1C"/>
    <w:rsid w:val="00730193"/>
    <w:rsid w:val="00743F16"/>
    <w:rsid w:val="0076148F"/>
    <w:rsid w:val="00776E6E"/>
    <w:rsid w:val="00783987"/>
    <w:rsid w:val="007E0406"/>
    <w:rsid w:val="007F1713"/>
    <w:rsid w:val="007F2176"/>
    <w:rsid w:val="00805644"/>
    <w:rsid w:val="0081378F"/>
    <w:rsid w:val="00846869"/>
    <w:rsid w:val="00865C9D"/>
    <w:rsid w:val="00876C29"/>
    <w:rsid w:val="0089004A"/>
    <w:rsid w:val="008C1644"/>
    <w:rsid w:val="008E376B"/>
    <w:rsid w:val="00902018"/>
    <w:rsid w:val="00906B98"/>
    <w:rsid w:val="00910B01"/>
    <w:rsid w:val="00930F61"/>
    <w:rsid w:val="00935184"/>
    <w:rsid w:val="00991745"/>
    <w:rsid w:val="009A14CC"/>
    <w:rsid w:val="009A54FC"/>
    <w:rsid w:val="009C47BB"/>
    <w:rsid w:val="009C6EB9"/>
    <w:rsid w:val="00A00911"/>
    <w:rsid w:val="00A1398E"/>
    <w:rsid w:val="00A150DE"/>
    <w:rsid w:val="00A340A1"/>
    <w:rsid w:val="00A36CB4"/>
    <w:rsid w:val="00A37E55"/>
    <w:rsid w:val="00A404EB"/>
    <w:rsid w:val="00A60DFC"/>
    <w:rsid w:val="00A63046"/>
    <w:rsid w:val="00A66740"/>
    <w:rsid w:val="00A67CCE"/>
    <w:rsid w:val="00A758AF"/>
    <w:rsid w:val="00AA5B18"/>
    <w:rsid w:val="00AC7004"/>
    <w:rsid w:val="00AD65D4"/>
    <w:rsid w:val="00B0310F"/>
    <w:rsid w:val="00B11EB4"/>
    <w:rsid w:val="00B24718"/>
    <w:rsid w:val="00B3325E"/>
    <w:rsid w:val="00B36F01"/>
    <w:rsid w:val="00B524C0"/>
    <w:rsid w:val="00B57798"/>
    <w:rsid w:val="00B72962"/>
    <w:rsid w:val="00B72CB6"/>
    <w:rsid w:val="00B81AAF"/>
    <w:rsid w:val="00B81F72"/>
    <w:rsid w:val="00B87CD3"/>
    <w:rsid w:val="00B93383"/>
    <w:rsid w:val="00BB1502"/>
    <w:rsid w:val="00BE7D2A"/>
    <w:rsid w:val="00C034E9"/>
    <w:rsid w:val="00C11CE8"/>
    <w:rsid w:val="00C23B28"/>
    <w:rsid w:val="00C4429A"/>
    <w:rsid w:val="00C46DC0"/>
    <w:rsid w:val="00C54C2B"/>
    <w:rsid w:val="00C6506B"/>
    <w:rsid w:val="00CB6759"/>
    <w:rsid w:val="00CC1E4A"/>
    <w:rsid w:val="00CE5856"/>
    <w:rsid w:val="00CF5596"/>
    <w:rsid w:val="00D020FB"/>
    <w:rsid w:val="00D3554C"/>
    <w:rsid w:val="00D44C18"/>
    <w:rsid w:val="00D614AA"/>
    <w:rsid w:val="00D90C91"/>
    <w:rsid w:val="00DA149D"/>
    <w:rsid w:val="00DA213B"/>
    <w:rsid w:val="00DA7022"/>
    <w:rsid w:val="00DB0517"/>
    <w:rsid w:val="00DB0A56"/>
    <w:rsid w:val="00DB2CA5"/>
    <w:rsid w:val="00DC3FC4"/>
    <w:rsid w:val="00DD109E"/>
    <w:rsid w:val="00DD6140"/>
    <w:rsid w:val="00DF6AC6"/>
    <w:rsid w:val="00DF71CA"/>
    <w:rsid w:val="00E2189D"/>
    <w:rsid w:val="00E36626"/>
    <w:rsid w:val="00E4288C"/>
    <w:rsid w:val="00E573AD"/>
    <w:rsid w:val="00E604C7"/>
    <w:rsid w:val="00E73AE1"/>
    <w:rsid w:val="00E77669"/>
    <w:rsid w:val="00E77DC5"/>
    <w:rsid w:val="00E92B37"/>
    <w:rsid w:val="00E971EC"/>
    <w:rsid w:val="00E97841"/>
    <w:rsid w:val="00EA18A8"/>
    <w:rsid w:val="00EB047A"/>
    <w:rsid w:val="00ED2718"/>
    <w:rsid w:val="00F04037"/>
    <w:rsid w:val="00F31FDD"/>
    <w:rsid w:val="00F40EC4"/>
    <w:rsid w:val="00F9155F"/>
    <w:rsid w:val="00FA3747"/>
    <w:rsid w:val="00FB274E"/>
    <w:rsid w:val="00FD5F8D"/>
    <w:rsid w:val="00FF3907"/>
    <w:rsid w:val="00FF7D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B8FF"/>
  <w15:docId w15:val="{109013E6-CEC7-4350-8C3F-05C1ACAE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9D"/>
    <w:pPr>
      <w:ind w:left="720"/>
      <w:contextualSpacing/>
    </w:pPr>
  </w:style>
  <w:style w:type="character" w:styleId="CommentReference">
    <w:name w:val="annotation reference"/>
    <w:basedOn w:val="DefaultParagraphFont"/>
    <w:uiPriority w:val="99"/>
    <w:semiHidden/>
    <w:unhideWhenUsed/>
    <w:rsid w:val="0041305D"/>
    <w:rPr>
      <w:sz w:val="16"/>
      <w:szCs w:val="16"/>
    </w:rPr>
  </w:style>
  <w:style w:type="paragraph" w:styleId="CommentText">
    <w:name w:val="annotation text"/>
    <w:basedOn w:val="Normal"/>
    <w:link w:val="CommentTextChar"/>
    <w:uiPriority w:val="99"/>
    <w:unhideWhenUsed/>
    <w:rsid w:val="0041305D"/>
    <w:pPr>
      <w:spacing w:line="240" w:lineRule="auto"/>
    </w:pPr>
    <w:rPr>
      <w:sz w:val="20"/>
      <w:szCs w:val="20"/>
    </w:rPr>
  </w:style>
  <w:style w:type="character" w:customStyle="1" w:styleId="CommentTextChar">
    <w:name w:val="Comment Text Char"/>
    <w:basedOn w:val="DefaultParagraphFont"/>
    <w:link w:val="CommentText"/>
    <w:uiPriority w:val="99"/>
    <w:rsid w:val="0041305D"/>
    <w:rPr>
      <w:sz w:val="20"/>
      <w:szCs w:val="20"/>
    </w:rPr>
  </w:style>
  <w:style w:type="paragraph" w:styleId="CommentSubject">
    <w:name w:val="annotation subject"/>
    <w:basedOn w:val="CommentText"/>
    <w:next w:val="CommentText"/>
    <w:link w:val="CommentSubjectChar"/>
    <w:uiPriority w:val="99"/>
    <w:semiHidden/>
    <w:unhideWhenUsed/>
    <w:rsid w:val="0041305D"/>
    <w:rPr>
      <w:b/>
      <w:bCs/>
    </w:rPr>
  </w:style>
  <w:style w:type="character" w:customStyle="1" w:styleId="CommentSubjectChar">
    <w:name w:val="Comment Subject Char"/>
    <w:basedOn w:val="CommentTextChar"/>
    <w:link w:val="CommentSubject"/>
    <w:uiPriority w:val="99"/>
    <w:semiHidden/>
    <w:rsid w:val="0041305D"/>
    <w:rPr>
      <w:b/>
      <w:bCs/>
      <w:sz w:val="20"/>
      <w:szCs w:val="20"/>
    </w:rPr>
  </w:style>
  <w:style w:type="paragraph" w:customStyle="1" w:styleId="Default">
    <w:name w:val="Default"/>
    <w:rsid w:val="00B81F72"/>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906B98"/>
    <w:pPr>
      <w:spacing w:after="0" w:line="240" w:lineRule="auto"/>
    </w:pPr>
  </w:style>
  <w:style w:type="character" w:customStyle="1" w:styleId="cf01">
    <w:name w:val="cf01"/>
    <w:basedOn w:val="DefaultParagraphFont"/>
    <w:rsid w:val="00081254"/>
    <w:rPr>
      <w:rFonts w:ascii="Segoe UI" w:hAnsi="Segoe UI" w:cs="Segoe UI" w:hint="default"/>
      <w:sz w:val="18"/>
      <w:szCs w:val="18"/>
    </w:rPr>
  </w:style>
  <w:style w:type="paragraph" w:styleId="Header">
    <w:name w:val="header"/>
    <w:basedOn w:val="Normal"/>
    <w:link w:val="HeaderChar"/>
    <w:uiPriority w:val="99"/>
    <w:unhideWhenUsed/>
    <w:rsid w:val="00813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78F"/>
  </w:style>
  <w:style w:type="paragraph" w:styleId="Footer">
    <w:name w:val="footer"/>
    <w:basedOn w:val="Normal"/>
    <w:link w:val="FooterChar"/>
    <w:uiPriority w:val="99"/>
    <w:unhideWhenUsed/>
    <w:rsid w:val="00813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7503">
      <w:bodyDiv w:val="1"/>
      <w:marLeft w:val="0"/>
      <w:marRight w:val="0"/>
      <w:marTop w:val="0"/>
      <w:marBottom w:val="0"/>
      <w:divBdr>
        <w:top w:val="none" w:sz="0" w:space="0" w:color="auto"/>
        <w:left w:val="none" w:sz="0" w:space="0" w:color="auto"/>
        <w:bottom w:val="none" w:sz="0" w:space="0" w:color="auto"/>
        <w:right w:val="none" w:sz="0" w:space="0" w:color="auto"/>
      </w:divBdr>
    </w:div>
    <w:div w:id="875972166">
      <w:bodyDiv w:val="1"/>
      <w:marLeft w:val="0"/>
      <w:marRight w:val="0"/>
      <w:marTop w:val="0"/>
      <w:marBottom w:val="0"/>
      <w:divBdr>
        <w:top w:val="none" w:sz="0" w:space="0" w:color="auto"/>
        <w:left w:val="none" w:sz="0" w:space="0" w:color="auto"/>
        <w:bottom w:val="none" w:sz="0" w:space="0" w:color="auto"/>
        <w:right w:val="none" w:sz="0" w:space="0" w:color="auto"/>
      </w:divBdr>
    </w:div>
    <w:div w:id="924148279">
      <w:bodyDiv w:val="1"/>
      <w:marLeft w:val="0"/>
      <w:marRight w:val="0"/>
      <w:marTop w:val="0"/>
      <w:marBottom w:val="0"/>
      <w:divBdr>
        <w:top w:val="none" w:sz="0" w:space="0" w:color="auto"/>
        <w:left w:val="none" w:sz="0" w:space="0" w:color="auto"/>
        <w:bottom w:val="none" w:sz="0" w:space="0" w:color="auto"/>
        <w:right w:val="none" w:sz="0" w:space="0" w:color="auto"/>
      </w:divBdr>
    </w:div>
    <w:div w:id="1648320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E28B0-58A7-49BD-997A-29985A7A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2865</Words>
  <Characters>16333</Characters>
  <Application>Microsoft Office Word</Application>
  <DocSecurity>0</DocSecurity>
  <PresentationFormat>15|.DOCX</PresentationFormat>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Nowak</dc:creator>
  <cp:keywords/>
  <dc:description/>
  <cp:lastModifiedBy>Marcin Peski</cp:lastModifiedBy>
  <cp:revision>2</cp:revision>
  <cp:lastPrinted>2022-06-15T18:15:00Z</cp:lastPrinted>
  <dcterms:created xsi:type="dcterms:W3CDTF">2022-06-15T18:16:00Z</dcterms:created>
  <dcterms:modified xsi:type="dcterms:W3CDTF">2022-06-15T18:16:00Z</dcterms:modified>
</cp:coreProperties>
</file>